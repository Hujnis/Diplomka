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6183" w14:textId="3F76BDA4" w:rsidR="00B06838" w:rsidRPr="00B9078F" w:rsidRDefault="00B06838" w:rsidP="00797236">
      <w:pPr>
        <w:jc w:val="center"/>
        <w:rPr>
          <w:b/>
          <w:spacing w:val="20"/>
          <w:sz w:val="32"/>
          <w:szCs w:val="32"/>
        </w:rPr>
      </w:pPr>
      <w:bookmarkStart w:id="0" w:name="_Toc152773049"/>
      <w:bookmarkStart w:id="1" w:name="_Toc170630533"/>
      <w:bookmarkStart w:id="2" w:name="_Toc175619963"/>
      <w:bookmarkStart w:id="3" w:name="_Toc175704389"/>
      <w:bookmarkStart w:id="4" w:name="_Toc176513272"/>
      <w:r w:rsidRPr="00B9078F">
        <w:rPr>
          <w:b/>
          <w:spacing w:val="20"/>
          <w:sz w:val="32"/>
          <w:szCs w:val="32"/>
        </w:rPr>
        <w:t>UNIVERZITA OBRANY</w:t>
      </w:r>
    </w:p>
    <w:p w14:paraId="620D06E2" w14:textId="1DF59D16" w:rsidR="001F4856" w:rsidRDefault="00000000" w:rsidP="001F4856">
      <w:pPr>
        <w:jc w:val="center"/>
      </w:pPr>
      <w:r>
        <w:rPr>
          <w:noProof/>
        </w:rPr>
        <w:pict w14:anchorId="7FDF40BF">
          <v:shapetype id="_x0000_t32" coordsize="21600,21600" o:spt="32" o:oned="t" path="m,l21600,21600e" filled="f">
            <v:path arrowok="t" fillok="f" o:connecttype="none"/>
            <o:lock v:ext="edit" shapetype="t"/>
          </v:shapetype>
          <v:shape id="AutoShape 5" o:spid="_x0000_s2050" type="#_x0000_t32" style="position:absolute;left:0;text-align:left;margin-left:1.15pt;margin-top:6.75pt;width:455.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J+uAEAAFYDAAAOAAAAZHJzL2Uyb0RvYy54bWysU8Fu2zAMvQ/YPwi6L44DpO2MOD2k6y7d&#10;FqDdBzCSbAuTRYFU4uTvJ6lJWmy3YT4IlEg+Pj7Sq/vj6MTBEFv0raxncymMV6it71v58+Xx05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"/>
        </w:pict>
      </w:r>
    </w:p>
    <w:p w14:paraId="36D75723" w14:textId="4A849C65" w:rsidR="00B06838" w:rsidRDefault="001F4856" w:rsidP="001F4856">
      <w:pPr>
        <w:jc w:val="center"/>
        <w:rPr>
          <w:b/>
          <w:bCs/>
          <w:sz w:val="28"/>
          <w:szCs w:val="28"/>
        </w:rPr>
      </w:pPr>
      <w:r>
        <w:rPr>
          <w:b/>
          <w:bCs/>
          <w:sz w:val="28"/>
          <w:szCs w:val="28"/>
        </w:rPr>
        <w:t>FAKULTA VOJENSKÝCH TECHNOLOGIÍ</w:t>
      </w:r>
    </w:p>
    <w:p w14:paraId="6EDFCAA8" w14:textId="77777777" w:rsidR="001F4856" w:rsidRPr="001F4856" w:rsidRDefault="001F4856" w:rsidP="001F4856">
      <w:pPr>
        <w:pStyle w:val="Default"/>
        <w:rPr>
          <w:sz w:val="8"/>
        </w:rPr>
      </w:pPr>
    </w:p>
    <w:p w14:paraId="1A6E81E6" w14:textId="589A9F15" w:rsidR="001F4856" w:rsidRDefault="001F4856" w:rsidP="001F4856">
      <w:pPr>
        <w:pStyle w:val="Default"/>
        <w:jc w:val="center"/>
        <w:rPr>
          <w:b/>
          <w:bCs/>
          <w:sz w:val="28"/>
          <w:szCs w:val="28"/>
        </w:rPr>
      </w:pPr>
      <w:r>
        <w:rPr>
          <w:b/>
          <w:bCs/>
          <w:sz w:val="28"/>
          <w:szCs w:val="28"/>
        </w:rPr>
        <w:t>Studijní program: Vojenské technologie</w:t>
      </w:r>
    </w:p>
    <w:p w14:paraId="3ED5C384" w14:textId="77777777" w:rsidR="001F4856" w:rsidRDefault="001F4856" w:rsidP="001F4856">
      <w:pPr>
        <w:pStyle w:val="Default"/>
        <w:jc w:val="center"/>
        <w:rPr>
          <w:sz w:val="28"/>
          <w:szCs w:val="28"/>
        </w:rPr>
      </w:pPr>
    </w:p>
    <w:p w14:paraId="1C7A1991" w14:textId="55010169" w:rsidR="001F4856" w:rsidRDefault="002F6CCB" w:rsidP="001F4856">
      <w:pPr>
        <w:pStyle w:val="Default"/>
        <w:jc w:val="center"/>
        <w:rPr>
          <w:sz w:val="28"/>
          <w:szCs w:val="28"/>
        </w:rPr>
      </w:pPr>
      <w:r>
        <w:rPr>
          <w:sz w:val="28"/>
          <w:szCs w:val="28"/>
        </w:rPr>
        <w:t>Studijní obor</w:t>
      </w:r>
      <w:r w:rsidR="001F4856">
        <w:rPr>
          <w:sz w:val="28"/>
          <w:szCs w:val="28"/>
        </w:rPr>
        <w:t xml:space="preserve">: </w:t>
      </w:r>
      <w:r w:rsidR="006139CC">
        <w:rPr>
          <w:sz w:val="28"/>
          <w:szCs w:val="28"/>
        </w:rPr>
        <w:t>Kybernetická bezpečnost</w:t>
      </w:r>
    </w:p>
    <w:p w14:paraId="5C70B651" w14:textId="60A12843" w:rsidR="001F4856" w:rsidRPr="00B9078F" w:rsidRDefault="001F4856" w:rsidP="001F4856">
      <w:pPr>
        <w:jc w:val="right"/>
        <w:rPr>
          <w:spacing w:val="20"/>
        </w:rPr>
      </w:pPr>
      <w:r w:rsidRPr="004F41BF">
        <w:rPr>
          <w:sz w:val="23"/>
          <w:szCs w:val="23"/>
          <w:highlight w:val="magenta"/>
        </w:rPr>
        <w:t>Ev. číslo: xxxx/2</w:t>
      </w:r>
      <w:r w:rsidR="00250EC3" w:rsidRPr="004F41BF">
        <w:rPr>
          <w:sz w:val="23"/>
          <w:szCs w:val="23"/>
          <w:highlight w:val="magenta"/>
        </w:rPr>
        <w:t>2</w:t>
      </w:r>
    </w:p>
    <w:p w14:paraId="7E36A6F6" w14:textId="77777777" w:rsidR="00303ADE" w:rsidRPr="00B9078F" w:rsidRDefault="00303ADE" w:rsidP="00797236">
      <w:pPr>
        <w:rPr>
          <w:spacing w:val="20"/>
        </w:rPr>
      </w:pPr>
    </w:p>
    <w:p w14:paraId="11B035FD" w14:textId="1A46C082" w:rsidR="00B06838" w:rsidRPr="00B9078F" w:rsidRDefault="00057F55" w:rsidP="00797236">
      <w:pPr>
        <w:jc w:val="center"/>
        <w:rPr>
          <w:spacing w:val="20"/>
        </w:rPr>
      </w:pPr>
      <w:r w:rsidRPr="00057F55">
        <w:rPr>
          <w:noProof/>
          <w:spacing w:val="20"/>
          <w:lang w:eastAsia="cs-CZ"/>
        </w:rPr>
        <w:drawing>
          <wp:inline distT="0" distB="0" distL="0" distR="0" wp14:anchorId="7D9FBDD7" wp14:editId="020E5CD3">
            <wp:extent cx="1139588" cy="1294873"/>
            <wp:effectExtent l="0" t="0" r="3810" b="63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303" cy="1310457"/>
                    </a:xfrm>
                    <a:prstGeom prst="rect">
                      <a:avLst/>
                    </a:prstGeom>
                    <a:noFill/>
                    <a:ln>
                      <a:noFill/>
                    </a:ln>
                  </pic:spPr>
                </pic:pic>
              </a:graphicData>
            </a:graphic>
          </wp:inline>
        </w:drawing>
      </w:r>
    </w:p>
    <w:p w14:paraId="3013DFE3" w14:textId="77777777" w:rsidR="00B06838" w:rsidRPr="00B9078F" w:rsidRDefault="00B06838" w:rsidP="00797236">
      <w:pPr>
        <w:rPr>
          <w:spacing w:val="20"/>
        </w:rPr>
      </w:pPr>
    </w:p>
    <w:p w14:paraId="0580CB0E" w14:textId="486CD274" w:rsidR="00B06838" w:rsidRDefault="00B06838" w:rsidP="00797236">
      <w:pPr>
        <w:rPr>
          <w:spacing w:val="20"/>
        </w:rPr>
      </w:pPr>
    </w:p>
    <w:p w14:paraId="0517DD58" w14:textId="1F00A98D" w:rsidR="001F4856" w:rsidRDefault="0070749C" w:rsidP="001F4856">
      <w:pPr>
        <w:pStyle w:val="Default"/>
        <w:jc w:val="center"/>
        <w:rPr>
          <w:sz w:val="48"/>
          <w:szCs w:val="48"/>
        </w:rPr>
      </w:pPr>
      <w:r>
        <w:rPr>
          <w:b/>
          <w:bCs/>
          <w:sz w:val="48"/>
          <w:szCs w:val="48"/>
        </w:rPr>
        <w:t xml:space="preserve"> </w:t>
      </w:r>
      <w:r w:rsidRPr="006139CC">
        <w:rPr>
          <w:b/>
          <w:bCs/>
          <w:sz w:val="48"/>
          <w:szCs w:val="48"/>
        </w:rPr>
        <w:t>DIPLOMOVÁ</w:t>
      </w:r>
      <w:r w:rsidR="001F4856">
        <w:rPr>
          <w:b/>
          <w:bCs/>
          <w:sz w:val="48"/>
          <w:szCs w:val="48"/>
        </w:rPr>
        <w:t xml:space="preserve"> PRÁCE</w:t>
      </w:r>
    </w:p>
    <w:p w14:paraId="19488788" w14:textId="77777777" w:rsidR="001F4856" w:rsidRDefault="001F4856" w:rsidP="001F4856">
      <w:pPr>
        <w:pStyle w:val="Default"/>
        <w:rPr>
          <w:sz w:val="32"/>
          <w:szCs w:val="32"/>
        </w:rPr>
      </w:pPr>
    </w:p>
    <w:p w14:paraId="77B301E9" w14:textId="77777777" w:rsidR="001F4856" w:rsidRDefault="001F4856" w:rsidP="001F4856">
      <w:pPr>
        <w:pStyle w:val="Default"/>
        <w:rPr>
          <w:sz w:val="32"/>
          <w:szCs w:val="32"/>
        </w:rPr>
      </w:pPr>
    </w:p>
    <w:p w14:paraId="7F932DCA" w14:textId="00240EC0" w:rsidR="001F4856" w:rsidRDefault="001F4856" w:rsidP="002F5112">
      <w:pPr>
        <w:pStyle w:val="Default"/>
        <w:ind w:left="1985" w:hanging="1980"/>
        <w:rPr>
          <w:sz w:val="32"/>
          <w:szCs w:val="32"/>
        </w:rPr>
      </w:pPr>
      <w:r>
        <w:rPr>
          <w:sz w:val="32"/>
          <w:szCs w:val="32"/>
        </w:rPr>
        <w:t xml:space="preserve">Název: </w:t>
      </w:r>
      <w:r w:rsidR="002F5112">
        <w:rPr>
          <w:sz w:val="32"/>
          <w:szCs w:val="32"/>
        </w:rPr>
        <w:t xml:space="preserve">       Nástroj pro testování a zvyšování odolnosti     organizací proti phishingu</w:t>
      </w:r>
    </w:p>
    <w:p w14:paraId="4B31D6E4" w14:textId="77777777" w:rsidR="001F4856" w:rsidRDefault="001F4856" w:rsidP="001F4856">
      <w:pPr>
        <w:pStyle w:val="Default"/>
        <w:rPr>
          <w:sz w:val="28"/>
          <w:szCs w:val="28"/>
        </w:rPr>
      </w:pPr>
    </w:p>
    <w:p w14:paraId="34A72717" w14:textId="77777777" w:rsidR="001F4856" w:rsidRDefault="001F4856" w:rsidP="001F4856">
      <w:pPr>
        <w:pStyle w:val="Default"/>
        <w:rPr>
          <w:sz w:val="28"/>
          <w:szCs w:val="28"/>
        </w:rPr>
      </w:pPr>
    </w:p>
    <w:p w14:paraId="089E97CD" w14:textId="305A465F" w:rsidR="001F4856" w:rsidRDefault="001F4856" w:rsidP="001F4856">
      <w:pPr>
        <w:pStyle w:val="Default"/>
        <w:spacing w:before="240"/>
        <w:rPr>
          <w:sz w:val="28"/>
          <w:szCs w:val="28"/>
        </w:rPr>
      </w:pPr>
    </w:p>
    <w:p w14:paraId="4C50A0C2" w14:textId="1E57974E" w:rsidR="001F4856" w:rsidRDefault="001F4856" w:rsidP="001F4856">
      <w:pPr>
        <w:pStyle w:val="Default"/>
        <w:spacing w:before="240"/>
        <w:rPr>
          <w:sz w:val="28"/>
          <w:szCs w:val="28"/>
        </w:rPr>
      </w:pPr>
      <w:r>
        <w:rPr>
          <w:sz w:val="28"/>
          <w:szCs w:val="28"/>
        </w:rPr>
        <w:t xml:space="preserve">Zpracoval: </w:t>
      </w:r>
      <w:r>
        <w:rPr>
          <w:sz w:val="28"/>
          <w:szCs w:val="28"/>
        </w:rPr>
        <w:tab/>
      </w:r>
      <w:r>
        <w:rPr>
          <w:sz w:val="28"/>
          <w:szCs w:val="28"/>
        </w:rPr>
        <w:tab/>
      </w:r>
      <w:r w:rsidR="00870FAF">
        <w:rPr>
          <w:sz w:val="28"/>
          <w:szCs w:val="28"/>
        </w:rPr>
        <w:t xml:space="preserve">rtm. </w:t>
      </w:r>
      <w:r w:rsidR="002F5112">
        <w:rPr>
          <w:sz w:val="28"/>
          <w:szCs w:val="28"/>
        </w:rPr>
        <w:t>Tomáš Hujňák</w:t>
      </w:r>
      <w:r>
        <w:rPr>
          <w:sz w:val="28"/>
          <w:szCs w:val="28"/>
        </w:rPr>
        <w:t xml:space="preserve"> </w:t>
      </w:r>
    </w:p>
    <w:p w14:paraId="4C340E6A" w14:textId="74DF202D" w:rsidR="001F4856" w:rsidRDefault="001F4856" w:rsidP="001F4856">
      <w:pPr>
        <w:pStyle w:val="Default"/>
        <w:spacing w:before="240"/>
        <w:rPr>
          <w:sz w:val="28"/>
          <w:szCs w:val="28"/>
        </w:rPr>
      </w:pPr>
      <w:r>
        <w:rPr>
          <w:sz w:val="28"/>
          <w:szCs w:val="28"/>
        </w:rPr>
        <w:t xml:space="preserve">Vedoucí práce: </w:t>
      </w:r>
      <w:r>
        <w:rPr>
          <w:sz w:val="28"/>
          <w:szCs w:val="28"/>
        </w:rPr>
        <w:tab/>
      </w:r>
      <w:r w:rsidR="002F5112">
        <w:rPr>
          <w:sz w:val="28"/>
          <w:szCs w:val="28"/>
        </w:rPr>
        <w:t>mjr. Ing.</w:t>
      </w:r>
      <w:r w:rsidR="00870FAF">
        <w:rPr>
          <w:sz w:val="28"/>
          <w:szCs w:val="28"/>
        </w:rPr>
        <w:t xml:space="preserve"> </w:t>
      </w:r>
      <w:r w:rsidR="002F5112">
        <w:rPr>
          <w:sz w:val="28"/>
          <w:szCs w:val="28"/>
        </w:rPr>
        <w:t>Tomáš Šlajs</w:t>
      </w:r>
    </w:p>
    <w:p w14:paraId="5D347951" w14:textId="588FA8F2" w:rsidR="001F4856" w:rsidRDefault="001F4856" w:rsidP="001F4856">
      <w:pPr>
        <w:rPr>
          <w:sz w:val="32"/>
          <w:szCs w:val="32"/>
        </w:rPr>
      </w:pPr>
    </w:p>
    <w:p w14:paraId="79966E6C" w14:textId="77777777" w:rsidR="001F4856" w:rsidRDefault="001F4856" w:rsidP="001F4856">
      <w:pPr>
        <w:rPr>
          <w:sz w:val="32"/>
          <w:szCs w:val="32"/>
        </w:rPr>
      </w:pPr>
    </w:p>
    <w:p w14:paraId="368D1E13" w14:textId="03C6ACD4" w:rsidR="009F07AA" w:rsidRDefault="00250EC3" w:rsidP="00816E52">
      <w:pPr>
        <w:jc w:val="center"/>
        <w:rPr>
          <w:sz w:val="32"/>
          <w:szCs w:val="32"/>
        </w:rPr>
      </w:pPr>
      <w:r>
        <w:rPr>
          <w:sz w:val="32"/>
          <w:szCs w:val="32"/>
        </w:rPr>
        <w:t>BRNO 202</w:t>
      </w:r>
      <w:r w:rsidR="006139CC">
        <w:rPr>
          <w:sz w:val="32"/>
          <w:szCs w:val="32"/>
        </w:rPr>
        <w:t>5</w:t>
      </w:r>
    </w:p>
    <w:p w14:paraId="738D70A2" w14:textId="5894F6A7" w:rsidR="009F07AA" w:rsidRPr="009621A5" w:rsidRDefault="009F07AA" w:rsidP="001F4856">
      <w:pPr>
        <w:rPr>
          <w:b/>
          <w:szCs w:val="32"/>
        </w:rPr>
      </w:pPr>
      <w:r w:rsidRPr="009621A5">
        <w:rPr>
          <w:b/>
          <w:szCs w:val="32"/>
        </w:rPr>
        <w:lastRenderedPageBreak/>
        <w:t>PODĚKOVÁNÍ</w:t>
      </w:r>
      <w:r w:rsidR="00E13AA7">
        <w:rPr>
          <w:b/>
          <w:szCs w:val="32"/>
        </w:rPr>
        <w:t xml:space="preserve"> </w:t>
      </w:r>
    </w:p>
    <w:p w14:paraId="17455FD0" w14:textId="77777777" w:rsidR="009F07AA" w:rsidRDefault="009F07AA">
      <w:pPr>
        <w:spacing w:before="0" w:after="0" w:line="240" w:lineRule="auto"/>
        <w:rPr>
          <w:sz w:val="32"/>
          <w:szCs w:val="32"/>
        </w:rPr>
      </w:pPr>
      <w:r>
        <w:rPr>
          <w:sz w:val="32"/>
          <w:szCs w:val="32"/>
        </w:rPr>
        <w:br w:type="page"/>
      </w:r>
    </w:p>
    <w:p w14:paraId="768EFCCB" w14:textId="77777777" w:rsidR="009F07AA" w:rsidRPr="009621A5" w:rsidRDefault="009F07AA" w:rsidP="001F4856">
      <w:pPr>
        <w:rPr>
          <w:b/>
        </w:rPr>
      </w:pPr>
      <w:r w:rsidRPr="009621A5">
        <w:rPr>
          <w:b/>
        </w:rPr>
        <w:lastRenderedPageBreak/>
        <w:t xml:space="preserve">ČESTNÉ PROHLÁŠENÍ </w:t>
      </w:r>
    </w:p>
    <w:p w14:paraId="4D2F226A" w14:textId="3704E8B5" w:rsidR="009F07AA" w:rsidRPr="009621A5" w:rsidRDefault="009F07AA" w:rsidP="009F07AA">
      <w:r w:rsidRPr="00A723CA">
        <w:t>Prohlašuji, že jsem zadanou</w:t>
      </w:r>
      <w:r w:rsidR="006139CC" w:rsidRPr="00A723CA">
        <w:t xml:space="preserve"> </w:t>
      </w:r>
      <w:r w:rsidR="0070749C" w:rsidRPr="00A723CA">
        <w:t>diplomovou</w:t>
      </w:r>
      <w:r w:rsidRPr="00A723CA">
        <w:t xml:space="preserve"> práci na téma „</w:t>
      </w:r>
      <w:r w:rsidR="00A723CA" w:rsidRPr="00A723CA">
        <w:t>Nástroj pro testování a zvyšování odolnosti</w:t>
      </w:r>
      <w:r w:rsidR="00A723CA">
        <w:t xml:space="preserve"> </w:t>
      </w:r>
      <w:r w:rsidR="00A723CA" w:rsidRPr="00A723CA">
        <w:t>organizací proti phishingu</w:t>
      </w:r>
      <w:r w:rsidRPr="00A723CA">
        <w:t xml:space="preserve">“ vypracoval samostatně, pod odborným vedením vedoucího </w:t>
      </w:r>
      <w:r w:rsidR="00A723CA" w:rsidRPr="00A723CA">
        <w:t>mjr. Ing. Tomáš</w:t>
      </w:r>
      <w:r w:rsidR="00A723CA">
        <w:t>e</w:t>
      </w:r>
      <w:r w:rsidR="00A723CA" w:rsidRPr="00A723CA">
        <w:t xml:space="preserve"> Šlajs</w:t>
      </w:r>
      <w:r w:rsidR="00A723CA">
        <w:t>e</w:t>
      </w:r>
      <w:r w:rsidR="006139CC" w:rsidRPr="00A723CA">
        <w:t>.</w:t>
      </w:r>
      <w:r w:rsidRPr="00A723CA">
        <w:t xml:space="preserve"> a použil jsem pouze literární zdroje uvedené v práci.</w:t>
      </w:r>
      <w:r w:rsidRPr="009621A5">
        <w:t xml:space="preserve"> </w:t>
      </w:r>
    </w:p>
    <w:p w14:paraId="31ECFF9F" w14:textId="76A0B2B2" w:rsidR="009F07AA" w:rsidRPr="009621A5" w:rsidRDefault="009F07AA" w:rsidP="009F07AA">
      <w:r w:rsidRPr="009621A5">
        <w:t xml:space="preserve">Dále prohlašuji, že jsem seznámen s tím, že se na moji </w:t>
      </w:r>
      <w:r w:rsidR="0070749C" w:rsidRPr="006139CC">
        <w:t>diplomovou</w:t>
      </w:r>
      <w:r w:rsidRPr="009621A5">
        <w:t xml:space="preserve"> práci vztahují práva a povinnosti vyplývající ze zákona č. 121/2000 Sb., o právu autorském, o právech souvisejících s právem autorským a o změně některých zákonů (autorský zákon), ve znění pozdějších předpisů, zejména skutečnosti, že Univerzita obrany má právo na uzavření licenční smlouvy o užití této</w:t>
      </w:r>
      <w:r w:rsidR="006139CC">
        <w:t xml:space="preserve"> </w:t>
      </w:r>
      <w:r w:rsidR="0070749C" w:rsidRPr="006139CC">
        <w:t>diplomové</w:t>
      </w:r>
      <w:r w:rsidRPr="009621A5">
        <w:t xml:space="preserve"> práce jako školního díla podle § 60 odst. 1 výše uvedeného zákona, a s tím, že pokud dojde k užití této </w:t>
      </w:r>
      <w:r w:rsidR="0070749C" w:rsidRPr="006139CC">
        <w:t>diplomové</w:t>
      </w:r>
      <w:r w:rsidRPr="009621A5">
        <w:t xml:space="preserve"> práce mnou nebo bude poskytnuta licence o užití díla třetímu subjektu, je Univerzita obrany oprávněna ode mne požadovat přiměřený příspěvek na úhradu nákladu, které na vytvoření díla vynaložila, a to podle okolností až do jejich skutečné výše. Souhlasím se zpřístupněním své </w:t>
      </w:r>
      <w:r w:rsidR="0070749C" w:rsidRPr="006139CC">
        <w:t>diplomové</w:t>
      </w:r>
      <w:r w:rsidRPr="009621A5">
        <w:t xml:space="preserve"> práce pro prezenční studium v prostorách knihovny Univerzity obrany. </w:t>
      </w:r>
    </w:p>
    <w:p w14:paraId="2A673B9A" w14:textId="77777777" w:rsidR="009F07AA" w:rsidRPr="009621A5" w:rsidRDefault="009F07AA" w:rsidP="009F07AA"/>
    <w:p w14:paraId="284BA786" w14:textId="77777777" w:rsidR="009F07AA" w:rsidRPr="009621A5" w:rsidRDefault="009F07AA" w:rsidP="009F07AA"/>
    <w:p w14:paraId="75D95D33" w14:textId="40F0FC5E" w:rsidR="009F07AA" w:rsidRPr="009621A5" w:rsidRDefault="009F07AA" w:rsidP="009F07AA">
      <w:r w:rsidRPr="009621A5">
        <w:t xml:space="preserve">V Brně, dne </w:t>
      </w:r>
      <w:r w:rsidRPr="002F5112">
        <w:rPr>
          <w:highlight w:val="magenta"/>
        </w:rPr>
        <w:t>xx</w:t>
      </w:r>
      <w:r w:rsidRPr="009621A5">
        <w:t xml:space="preserve">. dubna. </w:t>
      </w:r>
      <w:r w:rsidRPr="002F5112">
        <w:rPr>
          <w:highlight w:val="magenta"/>
        </w:rPr>
        <w:t>202</w:t>
      </w:r>
      <w:r w:rsidR="00250EC3" w:rsidRPr="002F5112">
        <w:rPr>
          <w:highlight w:val="magenta"/>
        </w:rPr>
        <w:t>2</w:t>
      </w:r>
    </w:p>
    <w:p w14:paraId="06CB9DD4" w14:textId="7742AF99" w:rsidR="009F07AA" w:rsidRPr="009621A5" w:rsidRDefault="009F07AA" w:rsidP="009F07AA">
      <w:pPr>
        <w:ind w:left="5558"/>
      </w:pPr>
      <w:r w:rsidRPr="009621A5">
        <w:t>....................</w:t>
      </w:r>
      <w:r w:rsidR="00130AC5">
        <w:t>......................</w:t>
      </w:r>
    </w:p>
    <w:p w14:paraId="450803C2" w14:textId="5C77DCE0" w:rsidR="009F07AA" w:rsidRPr="009621A5" w:rsidRDefault="002F5112" w:rsidP="009F07AA">
      <w:pPr>
        <w:ind w:left="6352"/>
      </w:pPr>
      <w:r>
        <w:t>Tomáš Hujňák</w:t>
      </w:r>
    </w:p>
    <w:p w14:paraId="068D0EF2" w14:textId="77777777" w:rsidR="009F07AA" w:rsidRDefault="009F07AA">
      <w:pPr>
        <w:spacing w:before="0" w:after="0" w:line="240" w:lineRule="auto"/>
      </w:pPr>
      <w:r>
        <w:br w:type="page"/>
      </w:r>
    </w:p>
    <w:p w14:paraId="2BC8607B" w14:textId="3D142043" w:rsidR="001F4856" w:rsidRPr="009621A5" w:rsidRDefault="009F07AA" w:rsidP="009F07AA">
      <w:pPr>
        <w:rPr>
          <w:b/>
          <w:szCs w:val="32"/>
        </w:rPr>
      </w:pPr>
      <w:r w:rsidRPr="009621A5">
        <w:rPr>
          <w:b/>
          <w:szCs w:val="32"/>
        </w:rPr>
        <w:lastRenderedPageBreak/>
        <w:t>ABSTRAKT</w:t>
      </w:r>
    </w:p>
    <w:p w14:paraId="482687B3" w14:textId="0DFE308E" w:rsidR="009F07AA" w:rsidRPr="00FA4F9B" w:rsidRDefault="009F07AA" w:rsidP="009F07AA">
      <w:pPr>
        <w:rPr>
          <w:b/>
          <w:szCs w:val="32"/>
        </w:rPr>
      </w:pPr>
    </w:p>
    <w:p w14:paraId="6B99612B" w14:textId="180D788D" w:rsidR="009F07AA" w:rsidRDefault="009F07AA" w:rsidP="009F07AA">
      <w:pPr>
        <w:rPr>
          <w:b/>
          <w:szCs w:val="32"/>
        </w:rPr>
      </w:pPr>
      <w:r w:rsidRPr="009F07AA">
        <w:rPr>
          <w:b/>
          <w:szCs w:val="32"/>
        </w:rPr>
        <w:t>Klíčová slova</w:t>
      </w:r>
      <w:r>
        <w:rPr>
          <w:b/>
          <w:szCs w:val="32"/>
        </w:rPr>
        <w:t>:</w:t>
      </w:r>
    </w:p>
    <w:p w14:paraId="57D67B4F" w14:textId="77777777" w:rsidR="009F07AA" w:rsidRDefault="009F07AA">
      <w:pPr>
        <w:spacing w:before="0" w:after="0" w:line="240" w:lineRule="auto"/>
        <w:rPr>
          <w:b/>
          <w:szCs w:val="32"/>
        </w:rPr>
      </w:pPr>
      <w:r>
        <w:rPr>
          <w:b/>
          <w:szCs w:val="32"/>
        </w:rPr>
        <w:br w:type="page"/>
      </w:r>
    </w:p>
    <w:p w14:paraId="2D6BFEFF" w14:textId="1D993034" w:rsidR="009F07AA" w:rsidRPr="009621A5" w:rsidRDefault="009F07AA" w:rsidP="009F07AA">
      <w:pPr>
        <w:rPr>
          <w:b/>
          <w:szCs w:val="32"/>
        </w:rPr>
      </w:pPr>
      <w:r w:rsidRPr="009621A5">
        <w:rPr>
          <w:b/>
          <w:szCs w:val="32"/>
        </w:rPr>
        <w:lastRenderedPageBreak/>
        <w:t>ABSTRACT</w:t>
      </w:r>
    </w:p>
    <w:p w14:paraId="23223D01" w14:textId="77777777" w:rsidR="009F07AA" w:rsidRPr="00FA4F9B" w:rsidRDefault="009F07AA" w:rsidP="009F07AA">
      <w:pPr>
        <w:rPr>
          <w:b/>
          <w:szCs w:val="32"/>
        </w:rPr>
      </w:pPr>
    </w:p>
    <w:p w14:paraId="738B03F6" w14:textId="0A836DE2" w:rsidR="009F07AA" w:rsidRPr="009F07AA" w:rsidRDefault="009F07AA" w:rsidP="009F07AA">
      <w:pPr>
        <w:rPr>
          <w:b/>
          <w:szCs w:val="32"/>
        </w:rPr>
      </w:pPr>
      <w:r>
        <w:rPr>
          <w:b/>
          <w:szCs w:val="32"/>
        </w:rPr>
        <w:t>Key words:</w:t>
      </w:r>
    </w:p>
    <w:p w14:paraId="187D4003" w14:textId="77777777" w:rsidR="009F07AA" w:rsidRPr="009F07AA" w:rsidRDefault="009F07AA" w:rsidP="009F07AA">
      <w:pPr>
        <w:rPr>
          <w:b/>
          <w:szCs w:val="32"/>
        </w:rPr>
      </w:pPr>
    </w:p>
    <w:p w14:paraId="70BBE57D" w14:textId="77777777" w:rsidR="001F4856" w:rsidRPr="00B9078F" w:rsidRDefault="001F4856" w:rsidP="001F4856">
      <w:pPr>
        <w:rPr>
          <w:spacing w:val="20"/>
        </w:rPr>
      </w:pPr>
    </w:p>
    <w:p w14:paraId="17FD6352" w14:textId="77777777" w:rsidR="00B06838" w:rsidRPr="00B9078F" w:rsidRDefault="00B06838" w:rsidP="00797236">
      <w:pPr>
        <w:rPr>
          <w:spacing w:val="20"/>
        </w:rPr>
      </w:pPr>
    </w:p>
    <w:p w14:paraId="499258B5" w14:textId="77777777" w:rsidR="000E551B" w:rsidRPr="000E551B" w:rsidRDefault="000E551B" w:rsidP="00797236">
      <w:pPr>
        <w:jc w:val="center"/>
        <w:rPr>
          <w:b/>
          <w:color w:val="FF0000"/>
          <w:spacing w:val="20"/>
          <w:sz w:val="28"/>
          <w:szCs w:val="28"/>
        </w:rPr>
      </w:pPr>
    </w:p>
    <w:p w14:paraId="0E61FBB6" w14:textId="77777777" w:rsidR="00E13393" w:rsidRPr="00B9078F" w:rsidRDefault="00B06838" w:rsidP="00B9078F">
      <w:pPr>
        <w:spacing w:line="240" w:lineRule="auto"/>
        <w:rPr>
          <w:b/>
          <w:sz w:val="28"/>
        </w:rPr>
      </w:pPr>
      <w:r w:rsidRPr="00B9078F">
        <w:rPr>
          <w:spacing w:val="20"/>
        </w:rPr>
        <w:br w:type="page"/>
      </w:r>
      <w:r w:rsidR="00E13393" w:rsidRPr="00B9078F">
        <w:rPr>
          <w:b/>
          <w:sz w:val="28"/>
        </w:rPr>
        <w:lastRenderedPageBreak/>
        <w:t>OBSAH</w:t>
      </w:r>
    </w:p>
    <w:p w14:paraId="162BA8E5" w14:textId="77777777" w:rsidR="009F07AA" w:rsidRDefault="009F07AA">
      <w:pPr>
        <w:pStyle w:val="Obsah1"/>
      </w:pPr>
    </w:p>
    <w:p w14:paraId="06ECCCE4" w14:textId="57FD5AAC" w:rsidR="005C1105" w:rsidRDefault="00E13393">
      <w:pPr>
        <w:pStyle w:val="Obsah1"/>
        <w:rPr>
          <w:rFonts w:asciiTheme="minorHAnsi" w:eastAsiaTheme="minorEastAsia" w:hAnsiTheme="minorHAnsi" w:cstheme="minorBidi"/>
          <w:kern w:val="2"/>
          <w:lang w:val="cs-CZ"/>
          <w14:ligatures w14:val="standardContextual"/>
        </w:rPr>
      </w:pPr>
      <w:r w:rsidRPr="00B9078F">
        <w:fldChar w:fldCharType="begin"/>
      </w:r>
      <w:r w:rsidRPr="00B9078F">
        <w:instrText xml:space="preserve"> TOC \o "1-3" \h \z \u </w:instrText>
      </w:r>
      <w:r w:rsidRPr="00B9078F">
        <w:fldChar w:fldCharType="separate"/>
      </w:r>
      <w:hyperlink w:anchor="_Toc177584278" w:history="1">
        <w:r w:rsidR="005C1105" w:rsidRPr="00742C82">
          <w:rPr>
            <w:rStyle w:val="Hypertextovodkaz"/>
          </w:rPr>
          <w:t>SEZNAM POUŽITÝCH ZKRATEK</w:t>
        </w:r>
        <w:r w:rsidR="005C1105">
          <w:rPr>
            <w:webHidden/>
          </w:rPr>
          <w:tab/>
        </w:r>
        <w:r w:rsidR="005C1105">
          <w:rPr>
            <w:webHidden/>
          </w:rPr>
          <w:fldChar w:fldCharType="begin"/>
        </w:r>
        <w:r w:rsidR="005C1105">
          <w:rPr>
            <w:webHidden/>
          </w:rPr>
          <w:instrText xml:space="preserve"> PAGEREF _Toc177584278 \h </w:instrText>
        </w:r>
        <w:r w:rsidR="005C1105">
          <w:rPr>
            <w:webHidden/>
          </w:rPr>
        </w:r>
        <w:r w:rsidR="005C1105">
          <w:rPr>
            <w:webHidden/>
          </w:rPr>
          <w:fldChar w:fldCharType="separate"/>
        </w:r>
        <w:r w:rsidR="005C1105">
          <w:rPr>
            <w:webHidden/>
          </w:rPr>
          <w:t>13</w:t>
        </w:r>
        <w:r w:rsidR="005C1105">
          <w:rPr>
            <w:webHidden/>
          </w:rPr>
          <w:fldChar w:fldCharType="end"/>
        </w:r>
      </w:hyperlink>
    </w:p>
    <w:p w14:paraId="457CFAAE" w14:textId="4AA14506" w:rsidR="005C1105" w:rsidRDefault="005C1105">
      <w:pPr>
        <w:pStyle w:val="Obsah1"/>
        <w:rPr>
          <w:rFonts w:asciiTheme="minorHAnsi" w:eastAsiaTheme="minorEastAsia" w:hAnsiTheme="minorHAnsi" w:cstheme="minorBidi"/>
          <w:kern w:val="2"/>
          <w:lang w:val="cs-CZ"/>
          <w14:ligatures w14:val="standardContextual"/>
        </w:rPr>
      </w:pPr>
      <w:hyperlink w:anchor="_Toc177584279" w:history="1">
        <w:r w:rsidRPr="00742C82">
          <w:rPr>
            <w:rStyle w:val="Hypertextovodkaz"/>
          </w:rPr>
          <w:t>SEZNAM OBRÁZKŮ</w:t>
        </w:r>
        <w:r>
          <w:rPr>
            <w:webHidden/>
          </w:rPr>
          <w:tab/>
        </w:r>
        <w:r>
          <w:rPr>
            <w:webHidden/>
          </w:rPr>
          <w:fldChar w:fldCharType="begin"/>
        </w:r>
        <w:r>
          <w:rPr>
            <w:webHidden/>
          </w:rPr>
          <w:instrText xml:space="preserve"> PAGEREF _Toc177584279 \h </w:instrText>
        </w:r>
        <w:r>
          <w:rPr>
            <w:webHidden/>
          </w:rPr>
        </w:r>
        <w:r>
          <w:rPr>
            <w:webHidden/>
          </w:rPr>
          <w:fldChar w:fldCharType="separate"/>
        </w:r>
        <w:r>
          <w:rPr>
            <w:webHidden/>
          </w:rPr>
          <w:t>15</w:t>
        </w:r>
        <w:r>
          <w:rPr>
            <w:webHidden/>
          </w:rPr>
          <w:fldChar w:fldCharType="end"/>
        </w:r>
      </w:hyperlink>
    </w:p>
    <w:p w14:paraId="66A9B35C" w14:textId="76FA0BAC" w:rsidR="005C1105" w:rsidRDefault="005C1105">
      <w:pPr>
        <w:pStyle w:val="Obsah1"/>
        <w:rPr>
          <w:rFonts w:asciiTheme="minorHAnsi" w:eastAsiaTheme="minorEastAsia" w:hAnsiTheme="minorHAnsi" w:cstheme="minorBidi"/>
          <w:kern w:val="2"/>
          <w:lang w:val="cs-CZ"/>
          <w14:ligatures w14:val="standardContextual"/>
        </w:rPr>
      </w:pPr>
      <w:hyperlink w:anchor="_Toc177584280" w:history="1">
        <w:r w:rsidRPr="00742C82">
          <w:rPr>
            <w:rStyle w:val="Hypertextovodkaz"/>
          </w:rPr>
          <w:t>SEZNAM TABULEK</w:t>
        </w:r>
        <w:r>
          <w:rPr>
            <w:webHidden/>
          </w:rPr>
          <w:tab/>
        </w:r>
        <w:r>
          <w:rPr>
            <w:webHidden/>
          </w:rPr>
          <w:fldChar w:fldCharType="begin"/>
        </w:r>
        <w:r>
          <w:rPr>
            <w:webHidden/>
          </w:rPr>
          <w:instrText xml:space="preserve"> PAGEREF _Toc177584280 \h </w:instrText>
        </w:r>
        <w:r>
          <w:rPr>
            <w:webHidden/>
          </w:rPr>
        </w:r>
        <w:r>
          <w:rPr>
            <w:webHidden/>
          </w:rPr>
          <w:fldChar w:fldCharType="separate"/>
        </w:r>
        <w:r>
          <w:rPr>
            <w:webHidden/>
          </w:rPr>
          <w:t>16</w:t>
        </w:r>
        <w:r>
          <w:rPr>
            <w:webHidden/>
          </w:rPr>
          <w:fldChar w:fldCharType="end"/>
        </w:r>
      </w:hyperlink>
    </w:p>
    <w:p w14:paraId="1752BB92" w14:textId="321E0B75" w:rsidR="005C1105" w:rsidRDefault="005C1105">
      <w:pPr>
        <w:pStyle w:val="Obsah1"/>
        <w:rPr>
          <w:rFonts w:asciiTheme="minorHAnsi" w:eastAsiaTheme="minorEastAsia" w:hAnsiTheme="minorHAnsi" w:cstheme="minorBidi"/>
          <w:kern w:val="2"/>
          <w:lang w:val="cs-CZ"/>
          <w14:ligatures w14:val="standardContextual"/>
        </w:rPr>
      </w:pPr>
      <w:hyperlink w:anchor="_Toc177584281" w:history="1">
        <w:r w:rsidRPr="00742C82">
          <w:rPr>
            <w:rStyle w:val="Hypertextovodkaz"/>
          </w:rPr>
          <w:t>ÚVOD</w:t>
        </w:r>
        <w:r>
          <w:rPr>
            <w:webHidden/>
          </w:rPr>
          <w:tab/>
        </w:r>
        <w:r>
          <w:rPr>
            <w:webHidden/>
          </w:rPr>
          <w:fldChar w:fldCharType="begin"/>
        </w:r>
        <w:r>
          <w:rPr>
            <w:webHidden/>
          </w:rPr>
          <w:instrText xml:space="preserve"> PAGEREF _Toc177584281 \h </w:instrText>
        </w:r>
        <w:r>
          <w:rPr>
            <w:webHidden/>
          </w:rPr>
        </w:r>
        <w:r>
          <w:rPr>
            <w:webHidden/>
          </w:rPr>
          <w:fldChar w:fldCharType="separate"/>
        </w:r>
        <w:r>
          <w:rPr>
            <w:webHidden/>
          </w:rPr>
          <w:t>17</w:t>
        </w:r>
        <w:r>
          <w:rPr>
            <w:webHidden/>
          </w:rPr>
          <w:fldChar w:fldCharType="end"/>
        </w:r>
      </w:hyperlink>
    </w:p>
    <w:p w14:paraId="5BF2A023" w14:textId="7FD3FC47" w:rsidR="005C1105" w:rsidRDefault="005C1105">
      <w:pPr>
        <w:pStyle w:val="Obsah1"/>
        <w:rPr>
          <w:rFonts w:asciiTheme="minorHAnsi" w:eastAsiaTheme="minorEastAsia" w:hAnsiTheme="minorHAnsi" w:cstheme="minorBidi"/>
          <w:kern w:val="2"/>
          <w:lang w:val="cs-CZ"/>
          <w14:ligatures w14:val="standardContextual"/>
        </w:rPr>
      </w:pPr>
      <w:hyperlink w:anchor="_Toc177584282" w:history="1">
        <w:r w:rsidRPr="00742C82">
          <w:rPr>
            <w:rStyle w:val="Hypertextovodkaz"/>
          </w:rPr>
          <w:t>Teoretická část</w:t>
        </w:r>
        <w:r>
          <w:rPr>
            <w:webHidden/>
          </w:rPr>
          <w:tab/>
        </w:r>
        <w:r>
          <w:rPr>
            <w:webHidden/>
          </w:rPr>
          <w:fldChar w:fldCharType="begin"/>
        </w:r>
        <w:r>
          <w:rPr>
            <w:webHidden/>
          </w:rPr>
          <w:instrText xml:space="preserve"> PAGEREF _Toc177584282 \h </w:instrText>
        </w:r>
        <w:r>
          <w:rPr>
            <w:webHidden/>
          </w:rPr>
        </w:r>
        <w:r>
          <w:rPr>
            <w:webHidden/>
          </w:rPr>
          <w:fldChar w:fldCharType="separate"/>
        </w:r>
        <w:r>
          <w:rPr>
            <w:webHidden/>
          </w:rPr>
          <w:t>18</w:t>
        </w:r>
        <w:r>
          <w:rPr>
            <w:webHidden/>
          </w:rPr>
          <w:fldChar w:fldCharType="end"/>
        </w:r>
      </w:hyperlink>
    </w:p>
    <w:p w14:paraId="05F63F3A" w14:textId="1899909A" w:rsidR="005C1105" w:rsidRDefault="005C1105">
      <w:pPr>
        <w:pStyle w:val="Obsah2"/>
        <w:rPr>
          <w:rFonts w:asciiTheme="minorHAnsi" w:eastAsiaTheme="minorEastAsia" w:hAnsiTheme="minorHAnsi" w:cstheme="minorBidi"/>
          <w:noProof/>
          <w:kern w:val="2"/>
          <w:szCs w:val="24"/>
          <w:lang w:val="cs-CZ"/>
          <w14:ligatures w14:val="standardContextual"/>
        </w:rPr>
      </w:pPr>
      <w:hyperlink w:anchor="_Toc177584283" w:history="1">
        <w:r w:rsidRPr="00742C82">
          <w:rPr>
            <w:rStyle w:val="Hypertextovodkaz"/>
            <w:noProof/>
          </w:rPr>
          <w:t>Phishing</w:t>
        </w:r>
        <w:r>
          <w:rPr>
            <w:noProof/>
            <w:webHidden/>
          </w:rPr>
          <w:tab/>
        </w:r>
        <w:r>
          <w:rPr>
            <w:noProof/>
            <w:webHidden/>
          </w:rPr>
          <w:fldChar w:fldCharType="begin"/>
        </w:r>
        <w:r>
          <w:rPr>
            <w:noProof/>
            <w:webHidden/>
          </w:rPr>
          <w:instrText xml:space="preserve"> PAGEREF _Toc177584283 \h </w:instrText>
        </w:r>
        <w:r>
          <w:rPr>
            <w:noProof/>
            <w:webHidden/>
          </w:rPr>
        </w:r>
        <w:r>
          <w:rPr>
            <w:noProof/>
            <w:webHidden/>
          </w:rPr>
          <w:fldChar w:fldCharType="separate"/>
        </w:r>
        <w:r>
          <w:rPr>
            <w:noProof/>
            <w:webHidden/>
          </w:rPr>
          <w:t>18</w:t>
        </w:r>
        <w:r>
          <w:rPr>
            <w:noProof/>
            <w:webHidden/>
          </w:rPr>
          <w:fldChar w:fldCharType="end"/>
        </w:r>
      </w:hyperlink>
    </w:p>
    <w:p w14:paraId="52E445BF" w14:textId="1A0273A1"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84" w:history="1">
        <w:r w:rsidRPr="00742C82">
          <w:rPr>
            <w:rStyle w:val="Hypertextovodkaz"/>
            <w:noProof/>
          </w:rPr>
          <w:t>Historie</w:t>
        </w:r>
        <w:r>
          <w:rPr>
            <w:noProof/>
            <w:webHidden/>
          </w:rPr>
          <w:tab/>
        </w:r>
        <w:r>
          <w:rPr>
            <w:noProof/>
            <w:webHidden/>
          </w:rPr>
          <w:fldChar w:fldCharType="begin"/>
        </w:r>
        <w:r>
          <w:rPr>
            <w:noProof/>
            <w:webHidden/>
          </w:rPr>
          <w:instrText xml:space="preserve"> PAGEREF _Toc177584284 \h </w:instrText>
        </w:r>
        <w:r>
          <w:rPr>
            <w:noProof/>
            <w:webHidden/>
          </w:rPr>
        </w:r>
        <w:r>
          <w:rPr>
            <w:noProof/>
            <w:webHidden/>
          </w:rPr>
          <w:fldChar w:fldCharType="separate"/>
        </w:r>
        <w:r>
          <w:rPr>
            <w:noProof/>
            <w:webHidden/>
          </w:rPr>
          <w:t>18</w:t>
        </w:r>
        <w:r>
          <w:rPr>
            <w:noProof/>
            <w:webHidden/>
          </w:rPr>
          <w:fldChar w:fldCharType="end"/>
        </w:r>
      </w:hyperlink>
    </w:p>
    <w:p w14:paraId="1A549AA3" w14:textId="47AE598A"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85" w:history="1">
        <w:r w:rsidRPr="00742C82">
          <w:rPr>
            <w:rStyle w:val="Hypertextovodkaz"/>
            <w:noProof/>
          </w:rPr>
          <w:t>Typy phishingu</w:t>
        </w:r>
        <w:r>
          <w:rPr>
            <w:noProof/>
            <w:webHidden/>
          </w:rPr>
          <w:tab/>
        </w:r>
        <w:r>
          <w:rPr>
            <w:noProof/>
            <w:webHidden/>
          </w:rPr>
          <w:fldChar w:fldCharType="begin"/>
        </w:r>
        <w:r>
          <w:rPr>
            <w:noProof/>
            <w:webHidden/>
          </w:rPr>
          <w:instrText xml:space="preserve"> PAGEREF _Toc177584285 \h </w:instrText>
        </w:r>
        <w:r>
          <w:rPr>
            <w:noProof/>
            <w:webHidden/>
          </w:rPr>
        </w:r>
        <w:r>
          <w:rPr>
            <w:noProof/>
            <w:webHidden/>
          </w:rPr>
          <w:fldChar w:fldCharType="separate"/>
        </w:r>
        <w:r>
          <w:rPr>
            <w:noProof/>
            <w:webHidden/>
          </w:rPr>
          <w:t>18</w:t>
        </w:r>
        <w:r>
          <w:rPr>
            <w:noProof/>
            <w:webHidden/>
          </w:rPr>
          <w:fldChar w:fldCharType="end"/>
        </w:r>
      </w:hyperlink>
    </w:p>
    <w:p w14:paraId="3ABD286C" w14:textId="03C2B2D2"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86" w:history="1">
        <w:r w:rsidRPr="00742C82">
          <w:rPr>
            <w:rStyle w:val="Hypertextovodkaz"/>
            <w:noProof/>
          </w:rPr>
          <w:t>Jak phishing funguje</w:t>
        </w:r>
        <w:r>
          <w:rPr>
            <w:noProof/>
            <w:webHidden/>
          </w:rPr>
          <w:tab/>
        </w:r>
        <w:r>
          <w:rPr>
            <w:noProof/>
            <w:webHidden/>
          </w:rPr>
          <w:fldChar w:fldCharType="begin"/>
        </w:r>
        <w:r>
          <w:rPr>
            <w:noProof/>
            <w:webHidden/>
          </w:rPr>
          <w:instrText xml:space="preserve"> PAGEREF _Toc177584286 \h </w:instrText>
        </w:r>
        <w:r>
          <w:rPr>
            <w:noProof/>
            <w:webHidden/>
          </w:rPr>
        </w:r>
        <w:r>
          <w:rPr>
            <w:noProof/>
            <w:webHidden/>
          </w:rPr>
          <w:fldChar w:fldCharType="separate"/>
        </w:r>
        <w:r>
          <w:rPr>
            <w:noProof/>
            <w:webHidden/>
          </w:rPr>
          <w:t>20</w:t>
        </w:r>
        <w:r>
          <w:rPr>
            <w:noProof/>
            <w:webHidden/>
          </w:rPr>
          <w:fldChar w:fldCharType="end"/>
        </w:r>
      </w:hyperlink>
    </w:p>
    <w:p w14:paraId="05C47C79" w14:textId="1CCE11EA"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87" w:history="1">
        <w:r w:rsidRPr="00742C82">
          <w:rPr>
            <w:rStyle w:val="Hypertextovodkaz"/>
            <w:noProof/>
          </w:rPr>
          <w:t>Technické aspekty</w:t>
        </w:r>
        <w:r>
          <w:rPr>
            <w:noProof/>
            <w:webHidden/>
          </w:rPr>
          <w:tab/>
        </w:r>
        <w:r>
          <w:rPr>
            <w:noProof/>
            <w:webHidden/>
          </w:rPr>
          <w:fldChar w:fldCharType="begin"/>
        </w:r>
        <w:r>
          <w:rPr>
            <w:noProof/>
            <w:webHidden/>
          </w:rPr>
          <w:instrText xml:space="preserve"> PAGEREF _Toc177584287 \h </w:instrText>
        </w:r>
        <w:r>
          <w:rPr>
            <w:noProof/>
            <w:webHidden/>
          </w:rPr>
        </w:r>
        <w:r>
          <w:rPr>
            <w:noProof/>
            <w:webHidden/>
          </w:rPr>
          <w:fldChar w:fldCharType="separate"/>
        </w:r>
        <w:r>
          <w:rPr>
            <w:noProof/>
            <w:webHidden/>
          </w:rPr>
          <w:t>20</w:t>
        </w:r>
        <w:r>
          <w:rPr>
            <w:noProof/>
            <w:webHidden/>
          </w:rPr>
          <w:fldChar w:fldCharType="end"/>
        </w:r>
      </w:hyperlink>
    </w:p>
    <w:p w14:paraId="5DE7DB23" w14:textId="032BB0E5"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88" w:history="1">
        <w:r w:rsidRPr="00742C82">
          <w:rPr>
            <w:rStyle w:val="Hypertextovodkaz"/>
            <w:noProof/>
          </w:rPr>
          <w:t>Dopady phishingu</w:t>
        </w:r>
        <w:r>
          <w:rPr>
            <w:noProof/>
            <w:webHidden/>
          </w:rPr>
          <w:tab/>
        </w:r>
        <w:r>
          <w:rPr>
            <w:noProof/>
            <w:webHidden/>
          </w:rPr>
          <w:fldChar w:fldCharType="begin"/>
        </w:r>
        <w:r>
          <w:rPr>
            <w:noProof/>
            <w:webHidden/>
          </w:rPr>
          <w:instrText xml:space="preserve"> PAGEREF _Toc177584288 \h </w:instrText>
        </w:r>
        <w:r>
          <w:rPr>
            <w:noProof/>
            <w:webHidden/>
          </w:rPr>
        </w:r>
        <w:r>
          <w:rPr>
            <w:noProof/>
            <w:webHidden/>
          </w:rPr>
          <w:fldChar w:fldCharType="separate"/>
        </w:r>
        <w:r>
          <w:rPr>
            <w:noProof/>
            <w:webHidden/>
          </w:rPr>
          <w:t>21</w:t>
        </w:r>
        <w:r>
          <w:rPr>
            <w:noProof/>
            <w:webHidden/>
          </w:rPr>
          <w:fldChar w:fldCharType="end"/>
        </w:r>
      </w:hyperlink>
    </w:p>
    <w:p w14:paraId="22CEBBDD" w14:textId="22B507AB" w:rsidR="005C1105" w:rsidRDefault="005C1105">
      <w:pPr>
        <w:pStyle w:val="Obsah2"/>
        <w:rPr>
          <w:rFonts w:asciiTheme="minorHAnsi" w:eastAsiaTheme="minorEastAsia" w:hAnsiTheme="minorHAnsi" w:cstheme="minorBidi"/>
          <w:noProof/>
          <w:kern w:val="2"/>
          <w:szCs w:val="24"/>
          <w:lang w:val="cs-CZ"/>
          <w14:ligatures w14:val="standardContextual"/>
        </w:rPr>
      </w:pPr>
      <w:hyperlink w:anchor="_Toc177584289" w:history="1">
        <w:r w:rsidRPr="00742C82">
          <w:rPr>
            <w:rStyle w:val="Hypertextovodkaz"/>
            <w:noProof/>
          </w:rPr>
          <w:t>Legislativa</w:t>
        </w:r>
        <w:r>
          <w:rPr>
            <w:noProof/>
            <w:webHidden/>
          </w:rPr>
          <w:tab/>
        </w:r>
        <w:r>
          <w:rPr>
            <w:noProof/>
            <w:webHidden/>
          </w:rPr>
          <w:fldChar w:fldCharType="begin"/>
        </w:r>
        <w:r>
          <w:rPr>
            <w:noProof/>
            <w:webHidden/>
          </w:rPr>
          <w:instrText xml:space="preserve"> PAGEREF _Toc177584289 \h </w:instrText>
        </w:r>
        <w:r>
          <w:rPr>
            <w:noProof/>
            <w:webHidden/>
          </w:rPr>
        </w:r>
        <w:r>
          <w:rPr>
            <w:noProof/>
            <w:webHidden/>
          </w:rPr>
          <w:fldChar w:fldCharType="separate"/>
        </w:r>
        <w:r>
          <w:rPr>
            <w:noProof/>
            <w:webHidden/>
          </w:rPr>
          <w:t>22</w:t>
        </w:r>
        <w:r>
          <w:rPr>
            <w:noProof/>
            <w:webHidden/>
          </w:rPr>
          <w:fldChar w:fldCharType="end"/>
        </w:r>
      </w:hyperlink>
    </w:p>
    <w:p w14:paraId="7009C135" w14:textId="1C963D78" w:rsidR="005C1105" w:rsidRDefault="005C1105">
      <w:pPr>
        <w:pStyle w:val="Obsah2"/>
        <w:rPr>
          <w:rFonts w:asciiTheme="minorHAnsi" w:eastAsiaTheme="minorEastAsia" w:hAnsiTheme="minorHAnsi" w:cstheme="minorBidi"/>
          <w:noProof/>
          <w:kern w:val="2"/>
          <w:szCs w:val="24"/>
          <w:lang w:val="cs-CZ"/>
          <w14:ligatures w14:val="standardContextual"/>
        </w:rPr>
      </w:pPr>
      <w:hyperlink w:anchor="_Toc177584290" w:history="1">
        <w:r w:rsidRPr="00742C82">
          <w:rPr>
            <w:rStyle w:val="Hypertextovodkaz"/>
            <w:noProof/>
          </w:rPr>
          <w:t>Současné metody ochrany</w:t>
        </w:r>
        <w:r>
          <w:rPr>
            <w:noProof/>
            <w:webHidden/>
          </w:rPr>
          <w:tab/>
        </w:r>
        <w:r>
          <w:rPr>
            <w:noProof/>
            <w:webHidden/>
          </w:rPr>
          <w:fldChar w:fldCharType="begin"/>
        </w:r>
        <w:r>
          <w:rPr>
            <w:noProof/>
            <w:webHidden/>
          </w:rPr>
          <w:instrText xml:space="preserve"> PAGEREF _Toc177584290 \h </w:instrText>
        </w:r>
        <w:r>
          <w:rPr>
            <w:noProof/>
            <w:webHidden/>
          </w:rPr>
        </w:r>
        <w:r>
          <w:rPr>
            <w:noProof/>
            <w:webHidden/>
          </w:rPr>
          <w:fldChar w:fldCharType="separate"/>
        </w:r>
        <w:r>
          <w:rPr>
            <w:noProof/>
            <w:webHidden/>
          </w:rPr>
          <w:t>22</w:t>
        </w:r>
        <w:r>
          <w:rPr>
            <w:noProof/>
            <w:webHidden/>
          </w:rPr>
          <w:fldChar w:fldCharType="end"/>
        </w:r>
      </w:hyperlink>
    </w:p>
    <w:p w14:paraId="414609BC" w14:textId="3CD99B3B" w:rsidR="005C1105" w:rsidRDefault="005C1105">
      <w:pPr>
        <w:pStyle w:val="Obsah2"/>
        <w:rPr>
          <w:rFonts w:asciiTheme="minorHAnsi" w:eastAsiaTheme="minorEastAsia" w:hAnsiTheme="minorHAnsi" w:cstheme="minorBidi"/>
          <w:noProof/>
          <w:kern w:val="2"/>
          <w:szCs w:val="24"/>
          <w:lang w:val="cs-CZ"/>
          <w14:ligatures w14:val="standardContextual"/>
        </w:rPr>
      </w:pPr>
      <w:hyperlink w:anchor="_Toc177584291" w:history="1">
        <w:r w:rsidRPr="00742C82">
          <w:rPr>
            <w:rStyle w:val="Hypertextovodkaz"/>
            <w:noProof/>
          </w:rPr>
          <w:t>Odolnost organizací proti phishingu</w:t>
        </w:r>
        <w:r>
          <w:rPr>
            <w:noProof/>
            <w:webHidden/>
          </w:rPr>
          <w:tab/>
        </w:r>
        <w:r>
          <w:rPr>
            <w:noProof/>
            <w:webHidden/>
          </w:rPr>
          <w:fldChar w:fldCharType="begin"/>
        </w:r>
        <w:r>
          <w:rPr>
            <w:noProof/>
            <w:webHidden/>
          </w:rPr>
          <w:instrText xml:space="preserve"> PAGEREF _Toc177584291 \h </w:instrText>
        </w:r>
        <w:r>
          <w:rPr>
            <w:noProof/>
            <w:webHidden/>
          </w:rPr>
        </w:r>
        <w:r>
          <w:rPr>
            <w:noProof/>
            <w:webHidden/>
          </w:rPr>
          <w:fldChar w:fldCharType="separate"/>
        </w:r>
        <w:r>
          <w:rPr>
            <w:noProof/>
            <w:webHidden/>
          </w:rPr>
          <w:t>23</w:t>
        </w:r>
        <w:r>
          <w:rPr>
            <w:noProof/>
            <w:webHidden/>
          </w:rPr>
          <w:fldChar w:fldCharType="end"/>
        </w:r>
      </w:hyperlink>
    </w:p>
    <w:p w14:paraId="36F05853" w14:textId="412223E2"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92" w:history="1">
        <w:r w:rsidRPr="00742C82">
          <w:rPr>
            <w:rStyle w:val="Hypertextovodkaz"/>
            <w:noProof/>
          </w:rPr>
          <w:t>Testování odolnosti organizací</w:t>
        </w:r>
        <w:r>
          <w:rPr>
            <w:noProof/>
            <w:webHidden/>
          </w:rPr>
          <w:tab/>
        </w:r>
        <w:r>
          <w:rPr>
            <w:noProof/>
            <w:webHidden/>
          </w:rPr>
          <w:fldChar w:fldCharType="begin"/>
        </w:r>
        <w:r>
          <w:rPr>
            <w:noProof/>
            <w:webHidden/>
          </w:rPr>
          <w:instrText xml:space="preserve"> PAGEREF _Toc177584292 \h </w:instrText>
        </w:r>
        <w:r>
          <w:rPr>
            <w:noProof/>
            <w:webHidden/>
          </w:rPr>
        </w:r>
        <w:r>
          <w:rPr>
            <w:noProof/>
            <w:webHidden/>
          </w:rPr>
          <w:fldChar w:fldCharType="separate"/>
        </w:r>
        <w:r>
          <w:rPr>
            <w:noProof/>
            <w:webHidden/>
          </w:rPr>
          <w:t>23</w:t>
        </w:r>
        <w:r>
          <w:rPr>
            <w:noProof/>
            <w:webHidden/>
          </w:rPr>
          <w:fldChar w:fldCharType="end"/>
        </w:r>
      </w:hyperlink>
    </w:p>
    <w:p w14:paraId="3D7938A0" w14:textId="300DEEB5" w:rsidR="005C1105" w:rsidRDefault="005C1105">
      <w:pPr>
        <w:pStyle w:val="Obsah3"/>
        <w:tabs>
          <w:tab w:val="right" w:leader="dot" w:pos="8493"/>
        </w:tabs>
        <w:rPr>
          <w:rFonts w:asciiTheme="minorHAnsi" w:eastAsiaTheme="minorEastAsia" w:hAnsiTheme="minorHAnsi" w:cstheme="minorBidi"/>
          <w:noProof/>
          <w:kern w:val="2"/>
          <w:szCs w:val="24"/>
          <w:lang w:val="cs-CZ"/>
          <w14:ligatures w14:val="standardContextual"/>
        </w:rPr>
      </w:pPr>
      <w:hyperlink w:anchor="_Toc177584293" w:history="1">
        <w:r w:rsidRPr="00742C82">
          <w:rPr>
            <w:rStyle w:val="Hypertextovodkaz"/>
            <w:noProof/>
          </w:rPr>
          <w:t>Zvyšování odolnosti organizací</w:t>
        </w:r>
        <w:r>
          <w:rPr>
            <w:noProof/>
            <w:webHidden/>
          </w:rPr>
          <w:tab/>
        </w:r>
        <w:r>
          <w:rPr>
            <w:noProof/>
            <w:webHidden/>
          </w:rPr>
          <w:fldChar w:fldCharType="begin"/>
        </w:r>
        <w:r>
          <w:rPr>
            <w:noProof/>
            <w:webHidden/>
          </w:rPr>
          <w:instrText xml:space="preserve"> PAGEREF _Toc177584293 \h </w:instrText>
        </w:r>
        <w:r>
          <w:rPr>
            <w:noProof/>
            <w:webHidden/>
          </w:rPr>
        </w:r>
        <w:r>
          <w:rPr>
            <w:noProof/>
            <w:webHidden/>
          </w:rPr>
          <w:fldChar w:fldCharType="separate"/>
        </w:r>
        <w:r>
          <w:rPr>
            <w:noProof/>
            <w:webHidden/>
          </w:rPr>
          <w:t>23</w:t>
        </w:r>
        <w:r>
          <w:rPr>
            <w:noProof/>
            <w:webHidden/>
          </w:rPr>
          <w:fldChar w:fldCharType="end"/>
        </w:r>
      </w:hyperlink>
    </w:p>
    <w:p w14:paraId="6E7E2F1C" w14:textId="00160636" w:rsidR="005C1105" w:rsidRDefault="005C1105">
      <w:pPr>
        <w:pStyle w:val="Obsah2"/>
        <w:rPr>
          <w:rFonts w:asciiTheme="minorHAnsi" w:eastAsiaTheme="minorEastAsia" w:hAnsiTheme="minorHAnsi" w:cstheme="minorBidi"/>
          <w:noProof/>
          <w:kern w:val="2"/>
          <w:szCs w:val="24"/>
          <w:lang w:val="cs-CZ"/>
          <w14:ligatures w14:val="standardContextual"/>
        </w:rPr>
      </w:pPr>
      <w:hyperlink w:anchor="_Toc177584294" w:history="1">
        <w:r w:rsidRPr="00742C82">
          <w:rPr>
            <w:rStyle w:val="Hypertextovodkaz"/>
            <w:noProof/>
          </w:rPr>
          <w:t>Význam lidského faktoru</w:t>
        </w:r>
        <w:r>
          <w:rPr>
            <w:noProof/>
            <w:webHidden/>
          </w:rPr>
          <w:tab/>
        </w:r>
        <w:r>
          <w:rPr>
            <w:noProof/>
            <w:webHidden/>
          </w:rPr>
          <w:fldChar w:fldCharType="begin"/>
        </w:r>
        <w:r>
          <w:rPr>
            <w:noProof/>
            <w:webHidden/>
          </w:rPr>
          <w:instrText xml:space="preserve"> PAGEREF _Toc177584294 \h </w:instrText>
        </w:r>
        <w:r>
          <w:rPr>
            <w:noProof/>
            <w:webHidden/>
          </w:rPr>
        </w:r>
        <w:r>
          <w:rPr>
            <w:noProof/>
            <w:webHidden/>
          </w:rPr>
          <w:fldChar w:fldCharType="separate"/>
        </w:r>
        <w:r>
          <w:rPr>
            <w:noProof/>
            <w:webHidden/>
          </w:rPr>
          <w:t>23</w:t>
        </w:r>
        <w:r>
          <w:rPr>
            <w:noProof/>
            <w:webHidden/>
          </w:rPr>
          <w:fldChar w:fldCharType="end"/>
        </w:r>
      </w:hyperlink>
    </w:p>
    <w:p w14:paraId="79E22EF8" w14:textId="3128BA31" w:rsidR="005C1105" w:rsidRDefault="005C1105">
      <w:pPr>
        <w:pStyle w:val="Obsah1"/>
        <w:rPr>
          <w:rFonts w:asciiTheme="minorHAnsi" w:eastAsiaTheme="minorEastAsia" w:hAnsiTheme="minorHAnsi" w:cstheme="minorBidi"/>
          <w:kern w:val="2"/>
          <w:lang w:val="cs-CZ"/>
          <w14:ligatures w14:val="standardContextual"/>
        </w:rPr>
      </w:pPr>
      <w:hyperlink w:anchor="_Toc177584295" w:history="1">
        <w:r w:rsidRPr="00742C82">
          <w:rPr>
            <w:rStyle w:val="Hypertextovodkaz"/>
          </w:rPr>
          <w:t>Cíle a omezení</w:t>
        </w:r>
        <w:r>
          <w:rPr>
            <w:webHidden/>
          </w:rPr>
          <w:tab/>
        </w:r>
        <w:r>
          <w:rPr>
            <w:webHidden/>
          </w:rPr>
          <w:fldChar w:fldCharType="begin"/>
        </w:r>
        <w:r>
          <w:rPr>
            <w:webHidden/>
          </w:rPr>
          <w:instrText xml:space="preserve"> PAGEREF _Toc177584295 \h </w:instrText>
        </w:r>
        <w:r>
          <w:rPr>
            <w:webHidden/>
          </w:rPr>
        </w:r>
        <w:r>
          <w:rPr>
            <w:webHidden/>
          </w:rPr>
          <w:fldChar w:fldCharType="separate"/>
        </w:r>
        <w:r>
          <w:rPr>
            <w:webHidden/>
          </w:rPr>
          <w:t>24</w:t>
        </w:r>
        <w:r>
          <w:rPr>
            <w:webHidden/>
          </w:rPr>
          <w:fldChar w:fldCharType="end"/>
        </w:r>
      </w:hyperlink>
    </w:p>
    <w:p w14:paraId="7530CC36" w14:textId="0D443B87" w:rsidR="005C1105" w:rsidRDefault="005C1105">
      <w:pPr>
        <w:pStyle w:val="Obsah1"/>
        <w:rPr>
          <w:rFonts w:asciiTheme="minorHAnsi" w:eastAsiaTheme="minorEastAsia" w:hAnsiTheme="minorHAnsi" w:cstheme="minorBidi"/>
          <w:kern w:val="2"/>
          <w:lang w:val="cs-CZ"/>
          <w14:ligatures w14:val="standardContextual"/>
        </w:rPr>
      </w:pPr>
      <w:hyperlink w:anchor="_Toc177584296" w:history="1">
        <w:r w:rsidRPr="00742C82">
          <w:rPr>
            <w:rStyle w:val="Hypertextovodkaz"/>
          </w:rPr>
          <w:t>Analýza rizik</w:t>
        </w:r>
        <w:r>
          <w:rPr>
            <w:webHidden/>
          </w:rPr>
          <w:tab/>
        </w:r>
        <w:r>
          <w:rPr>
            <w:webHidden/>
          </w:rPr>
          <w:fldChar w:fldCharType="begin"/>
        </w:r>
        <w:r>
          <w:rPr>
            <w:webHidden/>
          </w:rPr>
          <w:instrText xml:space="preserve"> PAGEREF _Toc177584296 \h </w:instrText>
        </w:r>
        <w:r>
          <w:rPr>
            <w:webHidden/>
          </w:rPr>
        </w:r>
        <w:r>
          <w:rPr>
            <w:webHidden/>
          </w:rPr>
          <w:fldChar w:fldCharType="separate"/>
        </w:r>
        <w:r>
          <w:rPr>
            <w:webHidden/>
          </w:rPr>
          <w:t>25</w:t>
        </w:r>
        <w:r>
          <w:rPr>
            <w:webHidden/>
          </w:rPr>
          <w:fldChar w:fldCharType="end"/>
        </w:r>
      </w:hyperlink>
    </w:p>
    <w:p w14:paraId="6C173803" w14:textId="65399522" w:rsidR="005C1105" w:rsidRDefault="005C1105">
      <w:pPr>
        <w:pStyle w:val="Obsah1"/>
        <w:rPr>
          <w:rFonts w:asciiTheme="minorHAnsi" w:eastAsiaTheme="minorEastAsia" w:hAnsiTheme="minorHAnsi" w:cstheme="minorBidi"/>
          <w:kern w:val="2"/>
          <w:lang w:val="cs-CZ"/>
          <w14:ligatures w14:val="standardContextual"/>
        </w:rPr>
      </w:pPr>
      <w:hyperlink w:anchor="_Toc177584297" w:history="1">
        <w:r w:rsidRPr="00742C82">
          <w:rPr>
            <w:rStyle w:val="Hypertextovodkaz"/>
          </w:rPr>
          <w:t>ZÁVĚR</w:t>
        </w:r>
        <w:r>
          <w:rPr>
            <w:webHidden/>
          </w:rPr>
          <w:tab/>
        </w:r>
        <w:r>
          <w:rPr>
            <w:webHidden/>
          </w:rPr>
          <w:fldChar w:fldCharType="begin"/>
        </w:r>
        <w:r>
          <w:rPr>
            <w:webHidden/>
          </w:rPr>
          <w:instrText xml:space="preserve"> PAGEREF _Toc177584297 \h </w:instrText>
        </w:r>
        <w:r>
          <w:rPr>
            <w:webHidden/>
          </w:rPr>
        </w:r>
        <w:r>
          <w:rPr>
            <w:webHidden/>
          </w:rPr>
          <w:fldChar w:fldCharType="separate"/>
        </w:r>
        <w:r>
          <w:rPr>
            <w:webHidden/>
          </w:rPr>
          <w:t>26</w:t>
        </w:r>
        <w:r>
          <w:rPr>
            <w:webHidden/>
          </w:rPr>
          <w:fldChar w:fldCharType="end"/>
        </w:r>
      </w:hyperlink>
    </w:p>
    <w:p w14:paraId="51CCC9CB" w14:textId="7049F774" w:rsidR="005C1105" w:rsidRDefault="005C1105">
      <w:pPr>
        <w:pStyle w:val="Obsah1"/>
        <w:rPr>
          <w:rFonts w:asciiTheme="minorHAnsi" w:eastAsiaTheme="minorEastAsia" w:hAnsiTheme="minorHAnsi" w:cstheme="minorBidi"/>
          <w:kern w:val="2"/>
          <w:lang w:val="cs-CZ"/>
          <w14:ligatures w14:val="standardContextual"/>
        </w:rPr>
      </w:pPr>
      <w:hyperlink w:anchor="_Toc177584298" w:history="1">
        <w:r w:rsidRPr="00742C82">
          <w:rPr>
            <w:rStyle w:val="Hypertextovodkaz"/>
          </w:rPr>
          <w:t>SEZNAM POUŽITÉ LITERATURY</w:t>
        </w:r>
        <w:r>
          <w:rPr>
            <w:webHidden/>
          </w:rPr>
          <w:tab/>
        </w:r>
        <w:r>
          <w:rPr>
            <w:webHidden/>
          </w:rPr>
          <w:fldChar w:fldCharType="begin"/>
        </w:r>
        <w:r>
          <w:rPr>
            <w:webHidden/>
          </w:rPr>
          <w:instrText xml:space="preserve"> PAGEREF _Toc177584298 \h </w:instrText>
        </w:r>
        <w:r>
          <w:rPr>
            <w:webHidden/>
          </w:rPr>
        </w:r>
        <w:r>
          <w:rPr>
            <w:webHidden/>
          </w:rPr>
          <w:fldChar w:fldCharType="separate"/>
        </w:r>
        <w:r>
          <w:rPr>
            <w:webHidden/>
          </w:rPr>
          <w:t>27</w:t>
        </w:r>
        <w:r>
          <w:rPr>
            <w:webHidden/>
          </w:rPr>
          <w:fldChar w:fldCharType="end"/>
        </w:r>
      </w:hyperlink>
    </w:p>
    <w:p w14:paraId="38665095" w14:textId="1CCEEE22" w:rsidR="005C1105" w:rsidRDefault="005C1105">
      <w:pPr>
        <w:pStyle w:val="Obsah1"/>
        <w:rPr>
          <w:rFonts w:asciiTheme="minorHAnsi" w:eastAsiaTheme="minorEastAsia" w:hAnsiTheme="minorHAnsi" w:cstheme="minorBidi"/>
          <w:kern w:val="2"/>
          <w:lang w:val="cs-CZ"/>
          <w14:ligatures w14:val="standardContextual"/>
        </w:rPr>
      </w:pPr>
      <w:hyperlink w:anchor="_Toc177584299" w:history="1">
        <w:r w:rsidRPr="00742C82">
          <w:rPr>
            <w:rStyle w:val="Hypertextovodkaz"/>
          </w:rPr>
          <w:t>SEZNAM PŘÍLOH</w:t>
        </w:r>
        <w:r>
          <w:rPr>
            <w:webHidden/>
          </w:rPr>
          <w:tab/>
        </w:r>
        <w:r>
          <w:rPr>
            <w:webHidden/>
          </w:rPr>
          <w:fldChar w:fldCharType="begin"/>
        </w:r>
        <w:r>
          <w:rPr>
            <w:webHidden/>
          </w:rPr>
          <w:instrText xml:space="preserve"> PAGEREF _Toc177584299 \h </w:instrText>
        </w:r>
        <w:r>
          <w:rPr>
            <w:webHidden/>
          </w:rPr>
        </w:r>
        <w:r>
          <w:rPr>
            <w:webHidden/>
          </w:rPr>
          <w:fldChar w:fldCharType="separate"/>
        </w:r>
        <w:r>
          <w:rPr>
            <w:webHidden/>
          </w:rPr>
          <w:t>29</w:t>
        </w:r>
        <w:r>
          <w:rPr>
            <w:webHidden/>
          </w:rPr>
          <w:fldChar w:fldCharType="end"/>
        </w:r>
      </w:hyperlink>
    </w:p>
    <w:p w14:paraId="34098966" w14:textId="482E23D1" w:rsidR="009F07AA" w:rsidRPr="00824F6C" w:rsidRDefault="00E13393" w:rsidP="00824F6C">
      <w:pPr>
        <w:pStyle w:val="Nadpis1"/>
        <w:numPr>
          <w:ilvl w:val="0"/>
          <w:numId w:val="0"/>
        </w:numPr>
        <w:ind w:left="431"/>
      </w:pPr>
      <w:r w:rsidRPr="00B9078F">
        <w:rPr>
          <w:bCs/>
          <w:szCs w:val="24"/>
        </w:rPr>
        <w:lastRenderedPageBreak/>
        <w:fldChar w:fldCharType="end"/>
      </w:r>
      <w:bookmarkStart w:id="5" w:name="_Toc175620021"/>
      <w:bookmarkStart w:id="6" w:name="_Toc175704455"/>
      <w:bookmarkStart w:id="7" w:name="_Toc176513340"/>
      <w:bookmarkStart w:id="8" w:name="_Toc177584278"/>
      <w:r w:rsidR="009F07AA" w:rsidRPr="00824F6C">
        <w:t>SEZNAM POUŽITÝCH ZKRATEK</w:t>
      </w:r>
      <w:bookmarkEnd w:id="5"/>
      <w:bookmarkEnd w:id="6"/>
      <w:bookmarkEnd w:id="7"/>
      <w:bookmarkEnd w:id="8"/>
    </w:p>
    <w:p w14:paraId="6CE8DBE7" w14:textId="77777777" w:rsidR="009F07AA" w:rsidRPr="00B9078F" w:rsidRDefault="009F07AA" w:rsidP="009F07AA"/>
    <w:tbl>
      <w:tblPr>
        <w:tblStyle w:val="Svtlmkatabulky"/>
        <w:tblW w:w="0" w:type="auto"/>
        <w:tblLayout w:type="fixed"/>
        <w:tblLook w:val="0000" w:firstRow="0" w:lastRow="0" w:firstColumn="0" w:lastColumn="0" w:noHBand="0" w:noVBand="0"/>
      </w:tblPr>
      <w:tblGrid>
        <w:gridCol w:w="1913"/>
        <w:gridCol w:w="7088"/>
      </w:tblGrid>
      <w:tr w:rsidR="009F07AA" w:rsidRPr="00B9078F" w14:paraId="39F74A5F" w14:textId="77777777" w:rsidTr="003E3E92">
        <w:trPr>
          <w:trHeight w:val="293"/>
        </w:trPr>
        <w:tc>
          <w:tcPr>
            <w:tcW w:w="1913" w:type="dxa"/>
          </w:tcPr>
          <w:p w14:paraId="3C49228E" w14:textId="273CE5CC" w:rsidR="009F07AA" w:rsidRPr="00B9078F" w:rsidRDefault="009F07AA" w:rsidP="00C53A37">
            <w:pPr>
              <w:pStyle w:val="Odstavec"/>
              <w:tabs>
                <w:tab w:val="clear" w:pos="709"/>
              </w:tabs>
              <w:jc w:val="center"/>
            </w:pPr>
          </w:p>
        </w:tc>
        <w:tc>
          <w:tcPr>
            <w:tcW w:w="7088" w:type="dxa"/>
          </w:tcPr>
          <w:p w14:paraId="5CBF8251" w14:textId="38CB4741" w:rsidR="009F07AA" w:rsidRPr="00B9078F" w:rsidRDefault="009F07AA" w:rsidP="00C53A37">
            <w:pPr>
              <w:pStyle w:val="Odstavec"/>
              <w:tabs>
                <w:tab w:val="clear" w:pos="709"/>
              </w:tabs>
              <w:jc w:val="center"/>
            </w:pPr>
          </w:p>
        </w:tc>
      </w:tr>
      <w:tr w:rsidR="009F07AA" w:rsidRPr="00B9078F" w14:paraId="6F1B504E" w14:textId="77777777" w:rsidTr="003E3E92">
        <w:trPr>
          <w:trHeight w:val="293"/>
        </w:trPr>
        <w:tc>
          <w:tcPr>
            <w:tcW w:w="1913" w:type="dxa"/>
          </w:tcPr>
          <w:p w14:paraId="5EECFC65" w14:textId="664892FB" w:rsidR="009F07AA" w:rsidRPr="00B9078F" w:rsidRDefault="009F07AA" w:rsidP="00C53A37">
            <w:pPr>
              <w:pStyle w:val="Odstavec"/>
              <w:tabs>
                <w:tab w:val="clear" w:pos="709"/>
              </w:tabs>
              <w:jc w:val="center"/>
            </w:pPr>
          </w:p>
        </w:tc>
        <w:tc>
          <w:tcPr>
            <w:tcW w:w="7088" w:type="dxa"/>
          </w:tcPr>
          <w:p w14:paraId="213E53A3" w14:textId="697968F8" w:rsidR="009F07AA" w:rsidRPr="00B9078F" w:rsidRDefault="009F07AA" w:rsidP="00C53A37">
            <w:pPr>
              <w:pStyle w:val="Odstavec"/>
              <w:tabs>
                <w:tab w:val="clear" w:pos="709"/>
              </w:tabs>
              <w:jc w:val="center"/>
            </w:pPr>
          </w:p>
        </w:tc>
      </w:tr>
      <w:tr w:rsidR="003E3E92" w:rsidRPr="00B9078F" w14:paraId="772296C8" w14:textId="77777777" w:rsidTr="003E3E92">
        <w:trPr>
          <w:trHeight w:val="293"/>
        </w:trPr>
        <w:tc>
          <w:tcPr>
            <w:tcW w:w="1913" w:type="dxa"/>
          </w:tcPr>
          <w:p w14:paraId="514645DC" w14:textId="093B9927" w:rsidR="003E3E92" w:rsidRPr="00B9078F" w:rsidRDefault="003E3E92" w:rsidP="00C53A37">
            <w:pPr>
              <w:pStyle w:val="Odstavec"/>
              <w:tabs>
                <w:tab w:val="clear" w:pos="709"/>
              </w:tabs>
              <w:jc w:val="center"/>
            </w:pPr>
          </w:p>
        </w:tc>
        <w:tc>
          <w:tcPr>
            <w:tcW w:w="7088" w:type="dxa"/>
          </w:tcPr>
          <w:p w14:paraId="0FF2F80C" w14:textId="71BCE28F" w:rsidR="003E3E92" w:rsidRPr="00B9078F" w:rsidRDefault="003E3E92" w:rsidP="00C53A37">
            <w:pPr>
              <w:pStyle w:val="Odstavec"/>
              <w:tabs>
                <w:tab w:val="clear" w:pos="709"/>
              </w:tabs>
              <w:jc w:val="center"/>
            </w:pPr>
          </w:p>
        </w:tc>
      </w:tr>
      <w:tr w:rsidR="003E3E92" w:rsidRPr="00B9078F" w14:paraId="23C0056F" w14:textId="77777777" w:rsidTr="003E3E92">
        <w:trPr>
          <w:trHeight w:val="293"/>
        </w:trPr>
        <w:tc>
          <w:tcPr>
            <w:tcW w:w="1913" w:type="dxa"/>
          </w:tcPr>
          <w:p w14:paraId="2FAEFFF1" w14:textId="4E6F2B35" w:rsidR="003E3E92" w:rsidRPr="00B9078F" w:rsidRDefault="003E3E92" w:rsidP="00C53A37">
            <w:pPr>
              <w:pStyle w:val="Odstavec"/>
              <w:tabs>
                <w:tab w:val="clear" w:pos="709"/>
              </w:tabs>
              <w:jc w:val="center"/>
            </w:pPr>
          </w:p>
        </w:tc>
        <w:tc>
          <w:tcPr>
            <w:tcW w:w="7088" w:type="dxa"/>
          </w:tcPr>
          <w:p w14:paraId="679D973E" w14:textId="764C7A70" w:rsidR="003E3E92" w:rsidRPr="00B9078F" w:rsidRDefault="003E3E92" w:rsidP="00C53A37">
            <w:pPr>
              <w:pStyle w:val="Odstavec"/>
              <w:tabs>
                <w:tab w:val="clear" w:pos="709"/>
              </w:tabs>
              <w:jc w:val="center"/>
            </w:pPr>
          </w:p>
        </w:tc>
      </w:tr>
      <w:tr w:rsidR="003E3E92" w:rsidRPr="00B9078F" w14:paraId="693A40D7" w14:textId="77777777" w:rsidTr="003E3E92">
        <w:trPr>
          <w:trHeight w:val="293"/>
        </w:trPr>
        <w:tc>
          <w:tcPr>
            <w:tcW w:w="1913" w:type="dxa"/>
          </w:tcPr>
          <w:p w14:paraId="189D39FC" w14:textId="19D97962" w:rsidR="003E3E92" w:rsidRPr="00B9078F" w:rsidRDefault="003E3E92" w:rsidP="00C53A37">
            <w:pPr>
              <w:pStyle w:val="Odstavec"/>
              <w:tabs>
                <w:tab w:val="clear" w:pos="709"/>
              </w:tabs>
              <w:jc w:val="center"/>
            </w:pPr>
          </w:p>
        </w:tc>
        <w:tc>
          <w:tcPr>
            <w:tcW w:w="7088" w:type="dxa"/>
          </w:tcPr>
          <w:p w14:paraId="62C63709" w14:textId="77777777" w:rsidR="003E3E92" w:rsidRPr="00B9078F" w:rsidRDefault="003E3E92" w:rsidP="00C53A37">
            <w:pPr>
              <w:pStyle w:val="Odstavec"/>
              <w:tabs>
                <w:tab w:val="clear" w:pos="709"/>
              </w:tabs>
              <w:jc w:val="center"/>
            </w:pPr>
          </w:p>
        </w:tc>
      </w:tr>
      <w:tr w:rsidR="003E3E92" w:rsidRPr="00B9078F" w14:paraId="61F054E9" w14:textId="77777777" w:rsidTr="003E3E92">
        <w:trPr>
          <w:trHeight w:val="293"/>
        </w:trPr>
        <w:tc>
          <w:tcPr>
            <w:tcW w:w="1913" w:type="dxa"/>
          </w:tcPr>
          <w:p w14:paraId="7AD65982" w14:textId="47125202" w:rsidR="003E3E92" w:rsidRPr="00B9078F" w:rsidRDefault="003E3E92" w:rsidP="00C53A37">
            <w:pPr>
              <w:pStyle w:val="Odstavec"/>
              <w:tabs>
                <w:tab w:val="clear" w:pos="709"/>
              </w:tabs>
              <w:jc w:val="center"/>
            </w:pPr>
          </w:p>
        </w:tc>
        <w:tc>
          <w:tcPr>
            <w:tcW w:w="7088" w:type="dxa"/>
          </w:tcPr>
          <w:p w14:paraId="0C34D587" w14:textId="77777777" w:rsidR="003E3E92" w:rsidRPr="00B9078F" w:rsidRDefault="003E3E92" w:rsidP="00C53A37">
            <w:pPr>
              <w:pStyle w:val="Odstavec"/>
              <w:tabs>
                <w:tab w:val="clear" w:pos="709"/>
              </w:tabs>
              <w:jc w:val="center"/>
            </w:pPr>
          </w:p>
        </w:tc>
      </w:tr>
      <w:tr w:rsidR="003E3E92" w:rsidRPr="00B9078F" w14:paraId="31641066" w14:textId="77777777" w:rsidTr="003E3E92">
        <w:trPr>
          <w:trHeight w:val="293"/>
        </w:trPr>
        <w:tc>
          <w:tcPr>
            <w:tcW w:w="1913" w:type="dxa"/>
          </w:tcPr>
          <w:p w14:paraId="32143FCC" w14:textId="24E0F36A" w:rsidR="003E3E92" w:rsidRPr="00B9078F" w:rsidRDefault="003E3E92" w:rsidP="00C53A37">
            <w:pPr>
              <w:pStyle w:val="Odstavec"/>
              <w:tabs>
                <w:tab w:val="clear" w:pos="709"/>
              </w:tabs>
              <w:jc w:val="center"/>
            </w:pPr>
          </w:p>
        </w:tc>
        <w:tc>
          <w:tcPr>
            <w:tcW w:w="7088" w:type="dxa"/>
          </w:tcPr>
          <w:p w14:paraId="4DE04FD9" w14:textId="77777777" w:rsidR="003E3E92" w:rsidRPr="00B9078F" w:rsidRDefault="003E3E92" w:rsidP="00C53A37">
            <w:pPr>
              <w:pStyle w:val="Odstavec"/>
              <w:tabs>
                <w:tab w:val="clear" w:pos="709"/>
              </w:tabs>
              <w:jc w:val="center"/>
            </w:pPr>
          </w:p>
        </w:tc>
      </w:tr>
      <w:tr w:rsidR="003E3E92" w:rsidRPr="00B9078F" w14:paraId="63A2A083" w14:textId="77777777" w:rsidTr="003E3E92">
        <w:trPr>
          <w:trHeight w:val="293"/>
        </w:trPr>
        <w:tc>
          <w:tcPr>
            <w:tcW w:w="1913" w:type="dxa"/>
          </w:tcPr>
          <w:p w14:paraId="66D5E75A" w14:textId="64E6F76E" w:rsidR="003E3E92" w:rsidRPr="00B9078F" w:rsidRDefault="003E3E92" w:rsidP="00C53A37">
            <w:pPr>
              <w:pStyle w:val="Odstavec"/>
              <w:tabs>
                <w:tab w:val="clear" w:pos="709"/>
              </w:tabs>
              <w:jc w:val="center"/>
            </w:pPr>
          </w:p>
        </w:tc>
        <w:tc>
          <w:tcPr>
            <w:tcW w:w="7088" w:type="dxa"/>
          </w:tcPr>
          <w:p w14:paraId="371960C8" w14:textId="77777777" w:rsidR="003E3E92" w:rsidRPr="00B9078F" w:rsidRDefault="003E3E92" w:rsidP="00C53A37">
            <w:pPr>
              <w:pStyle w:val="Odstavec"/>
              <w:tabs>
                <w:tab w:val="clear" w:pos="709"/>
              </w:tabs>
              <w:jc w:val="center"/>
            </w:pPr>
          </w:p>
        </w:tc>
      </w:tr>
      <w:tr w:rsidR="003E3E92" w:rsidRPr="00B9078F" w14:paraId="5EEFBF7D" w14:textId="77777777" w:rsidTr="003E3E92">
        <w:trPr>
          <w:trHeight w:val="293"/>
        </w:trPr>
        <w:tc>
          <w:tcPr>
            <w:tcW w:w="1913" w:type="dxa"/>
          </w:tcPr>
          <w:p w14:paraId="70F4A2D8" w14:textId="0BAF3392" w:rsidR="003E3E92" w:rsidRPr="00B9078F" w:rsidRDefault="003E3E92" w:rsidP="00C53A37">
            <w:pPr>
              <w:pStyle w:val="Odstavec"/>
              <w:tabs>
                <w:tab w:val="clear" w:pos="709"/>
              </w:tabs>
              <w:jc w:val="center"/>
            </w:pPr>
          </w:p>
        </w:tc>
        <w:tc>
          <w:tcPr>
            <w:tcW w:w="7088" w:type="dxa"/>
          </w:tcPr>
          <w:p w14:paraId="74182FD4" w14:textId="77777777" w:rsidR="003E3E92" w:rsidRPr="00B9078F" w:rsidRDefault="003E3E92" w:rsidP="00C53A37">
            <w:pPr>
              <w:pStyle w:val="Odstavec"/>
              <w:tabs>
                <w:tab w:val="clear" w:pos="709"/>
              </w:tabs>
              <w:jc w:val="center"/>
            </w:pPr>
          </w:p>
        </w:tc>
      </w:tr>
      <w:tr w:rsidR="003E3E92" w:rsidRPr="00B9078F" w14:paraId="450ED918" w14:textId="77777777" w:rsidTr="003E3E92">
        <w:trPr>
          <w:trHeight w:val="293"/>
        </w:trPr>
        <w:tc>
          <w:tcPr>
            <w:tcW w:w="1913" w:type="dxa"/>
          </w:tcPr>
          <w:p w14:paraId="15D73BAD" w14:textId="5B5A1E23" w:rsidR="003E3E92" w:rsidRPr="00B9078F" w:rsidRDefault="003E3E92" w:rsidP="00C53A37">
            <w:pPr>
              <w:pStyle w:val="Odstavec"/>
              <w:tabs>
                <w:tab w:val="clear" w:pos="709"/>
              </w:tabs>
              <w:jc w:val="center"/>
            </w:pPr>
          </w:p>
        </w:tc>
        <w:tc>
          <w:tcPr>
            <w:tcW w:w="7088" w:type="dxa"/>
          </w:tcPr>
          <w:p w14:paraId="7D190CD9" w14:textId="77777777" w:rsidR="003E3E92" w:rsidRPr="00B9078F" w:rsidRDefault="003E3E92" w:rsidP="00C53A37">
            <w:pPr>
              <w:pStyle w:val="Odstavec"/>
              <w:tabs>
                <w:tab w:val="clear" w:pos="709"/>
              </w:tabs>
              <w:jc w:val="center"/>
            </w:pPr>
          </w:p>
        </w:tc>
      </w:tr>
      <w:tr w:rsidR="003E3E92" w:rsidRPr="00B9078F" w14:paraId="465EDD2C" w14:textId="77777777" w:rsidTr="003E3E92">
        <w:trPr>
          <w:trHeight w:val="293"/>
        </w:trPr>
        <w:tc>
          <w:tcPr>
            <w:tcW w:w="1913" w:type="dxa"/>
          </w:tcPr>
          <w:p w14:paraId="65AB35B9" w14:textId="2B43041A" w:rsidR="003E3E92" w:rsidRPr="00B9078F" w:rsidRDefault="003E3E92" w:rsidP="00C53A37">
            <w:pPr>
              <w:pStyle w:val="Odstavec"/>
              <w:tabs>
                <w:tab w:val="clear" w:pos="709"/>
              </w:tabs>
              <w:jc w:val="center"/>
            </w:pPr>
          </w:p>
        </w:tc>
        <w:tc>
          <w:tcPr>
            <w:tcW w:w="7088" w:type="dxa"/>
          </w:tcPr>
          <w:p w14:paraId="7438E966" w14:textId="77777777" w:rsidR="003E3E92" w:rsidRPr="00B9078F" w:rsidRDefault="003E3E92" w:rsidP="00C53A37">
            <w:pPr>
              <w:pStyle w:val="Odstavec"/>
              <w:tabs>
                <w:tab w:val="clear" w:pos="709"/>
              </w:tabs>
              <w:jc w:val="center"/>
            </w:pPr>
          </w:p>
        </w:tc>
      </w:tr>
      <w:tr w:rsidR="003E3E92" w:rsidRPr="00B9078F" w14:paraId="56E06E8C" w14:textId="77777777" w:rsidTr="003E3E92">
        <w:trPr>
          <w:trHeight w:val="293"/>
        </w:trPr>
        <w:tc>
          <w:tcPr>
            <w:tcW w:w="1913" w:type="dxa"/>
          </w:tcPr>
          <w:p w14:paraId="4057C936" w14:textId="450115B0" w:rsidR="003E3E92" w:rsidRPr="00B9078F" w:rsidRDefault="003E3E92" w:rsidP="00C53A37">
            <w:pPr>
              <w:pStyle w:val="Odstavec"/>
              <w:tabs>
                <w:tab w:val="clear" w:pos="709"/>
              </w:tabs>
              <w:jc w:val="center"/>
            </w:pPr>
          </w:p>
        </w:tc>
        <w:tc>
          <w:tcPr>
            <w:tcW w:w="7088" w:type="dxa"/>
          </w:tcPr>
          <w:p w14:paraId="02CEE97F" w14:textId="77777777" w:rsidR="003E3E92" w:rsidRPr="00B9078F" w:rsidRDefault="003E3E92" w:rsidP="00C53A37">
            <w:pPr>
              <w:pStyle w:val="Odstavec"/>
              <w:tabs>
                <w:tab w:val="clear" w:pos="709"/>
              </w:tabs>
              <w:jc w:val="center"/>
            </w:pPr>
          </w:p>
        </w:tc>
      </w:tr>
      <w:tr w:rsidR="003E3E92" w:rsidRPr="00B9078F" w14:paraId="051F30DB" w14:textId="77777777" w:rsidTr="003E3E92">
        <w:trPr>
          <w:trHeight w:val="293"/>
        </w:trPr>
        <w:tc>
          <w:tcPr>
            <w:tcW w:w="1913" w:type="dxa"/>
          </w:tcPr>
          <w:p w14:paraId="3A5584D4" w14:textId="55A9DC46" w:rsidR="003E3E92" w:rsidRPr="00B9078F" w:rsidRDefault="003E3E92" w:rsidP="00C53A37">
            <w:pPr>
              <w:pStyle w:val="Odstavec"/>
              <w:tabs>
                <w:tab w:val="clear" w:pos="709"/>
              </w:tabs>
              <w:jc w:val="center"/>
            </w:pPr>
          </w:p>
        </w:tc>
        <w:tc>
          <w:tcPr>
            <w:tcW w:w="7088" w:type="dxa"/>
          </w:tcPr>
          <w:p w14:paraId="7DD590C1" w14:textId="77777777" w:rsidR="003E3E92" w:rsidRPr="00B9078F" w:rsidRDefault="003E3E92" w:rsidP="00C53A37">
            <w:pPr>
              <w:pStyle w:val="Odstavec"/>
              <w:tabs>
                <w:tab w:val="clear" w:pos="709"/>
              </w:tabs>
              <w:jc w:val="center"/>
            </w:pPr>
          </w:p>
        </w:tc>
      </w:tr>
      <w:tr w:rsidR="003E3E92" w:rsidRPr="00B9078F" w14:paraId="3D9C95F1" w14:textId="77777777" w:rsidTr="003E3E92">
        <w:trPr>
          <w:trHeight w:val="293"/>
        </w:trPr>
        <w:tc>
          <w:tcPr>
            <w:tcW w:w="1913" w:type="dxa"/>
          </w:tcPr>
          <w:p w14:paraId="18A1F509" w14:textId="70745360" w:rsidR="003E3E92" w:rsidRPr="00B9078F" w:rsidRDefault="003E3E92" w:rsidP="00C53A37">
            <w:pPr>
              <w:pStyle w:val="Odstavec"/>
              <w:tabs>
                <w:tab w:val="clear" w:pos="709"/>
              </w:tabs>
              <w:jc w:val="center"/>
            </w:pPr>
          </w:p>
        </w:tc>
        <w:tc>
          <w:tcPr>
            <w:tcW w:w="7088" w:type="dxa"/>
          </w:tcPr>
          <w:p w14:paraId="18422BF2" w14:textId="77777777" w:rsidR="003E3E92" w:rsidRPr="00B9078F" w:rsidRDefault="003E3E92" w:rsidP="00C53A37">
            <w:pPr>
              <w:pStyle w:val="Odstavec"/>
              <w:tabs>
                <w:tab w:val="clear" w:pos="709"/>
              </w:tabs>
              <w:jc w:val="center"/>
            </w:pPr>
          </w:p>
        </w:tc>
      </w:tr>
      <w:tr w:rsidR="003E3E92" w:rsidRPr="00B9078F" w14:paraId="705C6A56" w14:textId="77777777" w:rsidTr="003E3E92">
        <w:trPr>
          <w:trHeight w:val="293"/>
        </w:trPr>
        <w:tc>
          <w:tcPr>
            <w:tcW w:w="1913" w:type="dxa"/>
          </w:tcPr>
          <w:p w14:paraId="3B310CC7" w14:textId="39AF83EF" w:rsidR="003E3E92" w:rsidRPr="00B9078F" w:rsidRDefault="003E3E92" w:rsidP="00C53A37">
            <w:pPr>
              <w:pStyle w:val="Odstavec"/>
              <w:tabs>
                <w:tab w:val="clear" w:pos="709"/>
              </w:tabs>
              <w:jc w:val="center"/>
            </w:pPr>
          </w:p>
        </w:tc>
        <w:tc>
          <w:tcPr>
            <w:tcW w:w="7088" w:type="dxa"/>
          </w:tcPr>
          <w:p w14:paraId="63C3FA0B" w14:textId="77777777" w:rsidR="003E3E92" w:rsidRPr="00B9078F" w:rsidRDefault="003E3E92" w:rsidP="00C53A37">
            <w:pPr>
              <w:pStyle w:val="Odstavec"/>
              <w:tabs>
                <w:tab w:val="clear" w:pos="709"/>
              </w:tabs>
              <w:jc w:val="center"/>
            </w:pPr>
          </w:p>
        </w:tc>
      </w:tr>
      <w:tr w:rsidR="003E3E92" w:rsidRPr="00B9078F" w14:paraId="5A1CA372" w14:textId="77777777" w:rsidTr="003E3E92">
        <w:trPr>
          <w:trHeight w:val="293"/>
        </w:trPr>
        <w:tc>
          <w:tcPr>
            <w:tcW w:w="1913" w:type="dxa"/>
          </w:tcPr>
          <w:p w14:paraId="647B82F2" w14:textId="1D653D9F" w:rsidR="003E3E92" w:rsidRPr="00B9078F" w:rsidRDefault="003E3E92" w:rsidP="00C53A37">
            <w:pPr>
              <w:pStyle w:val="Odstavec"/>
              <w:tabs>
                <w:tab w:val="clear" w:pos="709"/>
              </w:tabs>
              <w:jc w:val="center"/>
            </w:pPr>
          </w:p>
        </w:tc>
        <w:tc>
          <w:tcPr>
            <w:tcW w:w="7088" w:type="dxa"/>
          </w:tcPr>
          <w:p w14:paraId="715B641D" w14:textId="77777777" w:rsidR="003E3E92" w:rsidRPr="00B9078F" w:rsidRDefault="003E3E92" w:rsidP="00C53A37">
            <w:pPr>
              <w:pStyle w:val="Odstavec"/>
              <w:tabs>
                <w:tab w:val="clear" w:pos="709"/>
              </w:tabs>
              <w:jc w:val="center"/>
            </w:pPr>
          </w:p>
        </w:tc>
      </w:tr>
      <w:tr w:rsidR="003E3E92" w:rsidRPr="00B9078F" w14:paraId="33511AF3" w14:textId="77777777" w:rsidTr="003E3E92">
        <w:trPr>
          <w:trHeight w:val="293"/>
        </w:trPr>
        <w:tc>
          <w:tcPr>
            <w:tcW w:w="1913" w:type="dxa"/>
          </w:tcPr>
          <w:p w14:paraId="10C6D40B" w14:textId="4FF9AF6A" w:rsidR="003E3E92" w:rsidRPr="00B9078F" w:rsidRDefault="003E3E92" w:rsidP="00C53A37">
            <w:pPr>
              <w:pStyle w:val="Odstavec"/>
              <w:tabs>
                <w:tab w:val="clear" w:pos="709"/>
              </w:tabs>
              <w:jc w:val="center"/>
            </w:pPr>
          </w:p>
        </w:tc>
        <w:tc>
          <w:tcPr>
            <w:tcW w:w="7088" w:type="dxa"/>
          </w:tcPr>
          <w:p w14:paraId="36C15E72" w14:textId="77777777" w:rsidR="003E3E92" w:rsidRPr="00B9078F" w:rsidRDefault="003E3E92" w:rsidP="00C53A37">
            <w:pPr>
              <w:pStyle w:val="Odstavec"/>
              <w:tabs>
                <w:tab w:val="clear" w:pos="709"/>
              </w:tabs>
              <w:jc w:val="center"/>
            </w:pPr>
          </w:p>
        </w:tc>
      </w:tr>
    </w:tbl>
    <w:p w14:paraId="25344B82" w14:textId="77777777" w:rsidR="002F6CA5" w:rsidRDefault="009F07AA" w:rsidP="00C53A37">
      <w:pPr>
        <w:spacing w:before="0" w:after="0" w:line="240" w:lineRule="auto"/>
        <w:jc w:val="center"/>
        <w:rPr>
          <w:rFonts w:eastAsia="Times New Roman"/>
          <w:b/>
          <w:kern w:val="28"/>
          <w:sz w:val="32"/>
          <w:lang w:eastAsia="cs-CZ"/>
        </w:rPr>
      </w:pPr>
      <w:r>
        <w:br w:type="page"/>
      </w:r>
    </w:p>
    <w:tbl>
      <w:tblPr>
        <w:tblStyle w:val="Svtlmkatabulky"/>
        <w:tblW w:w="0" w:type="auto"/>
        <w:tblLayout w:type="fixed"/>
        <w:tblLook w:val="0000" w:firstRow="0" w:lastRow="0" w:firstColumn="0" w:lastColumn="0" w:noHBand="0" w:noVBand="0"/>
      </w:tblPr>
      <w:tblGrid>
        <w:gridCol w:w="1913"/>
        <w:gridCol w:w="7088"/>
      </w:tblGrid>
      <w:tr w:rsidR="002F6CA5" w:rsidRPr="00B9078F" w14:paraId="6732CB05" w14:textId="77777777" w:rsidTr="0043751A">
        <w:trPr>
          <w:trHeight w:val="293"/>
        </w:trPr>
        <w:tc>
          <w:tcPr>
            <w:tcW w:w="1913" w:type="dxa"/>
          </w:tcPr>
          <w:p w14:paraId="624178CA" w14:textId="5BE6F0A5" w:rsidR="002F6CA5" w:rsidRPr="00B9078F" w:rsidRDefault="002F6CA5" w:rsidP="00C53A37">
            <w:pPr>
              <w:pStyle w:val="Odstavec"/>
              <w:tabs>
                <w:tab w:val="clear" w:pos="709"/>
              </w:tabs>
              <w:jc w:val="center"/>
            </w:pPr>
          </w:p>
        </w:tc>
        <w:tc>
          <w:tcPr>
            <w:tcW w:w="7088" w:type="dxa"/>
          </w:tcPr>
          <w:p w14:paraId="04C3D0ED" w14:textId="1BA31EF2" w:rsidR="002F6CA5" w:rsidRPr="00B9078F" w:rsidRDefault="002F6CA5" w:rsidP="00C53A37">
            <w:pPr>
              <w:pStyle w:val="Odstavec"/>
              <w:tabs>
                <w:tab w:val="clear" w:pos="709"/>
              </w:tabs>
              <w:jc w:val="center"/>
            </w:pPr>
          </w:p>
        </w:tc>
      </w:tr>
      <w:tr w:rsidR="002F6CA5" w:rsidRPr="00B9078F" w14:paraId="7FF562CC" w14:textId="77777777" w:rsidTr="0043751A">
        <w:trPr>
          <w:trHeight w:val="293"/>
        </w:trPr>
        <w:tc>
          <w:tcPr>
            <w:tcW w:w="1913" w:type="dxa"/>
          </w:tcPr>
          <w:p w14:paraId="22A35E21" w14:textId="45D7824A" w:rsidR="002F6CA5" w:rsidRPr="00B9078F" w:rsidRDefault="002F6CA5" w:rsidP="00C53A37">
            <w:pPr>
              <w:pStyle w:val="Odstavec"/>
              <w:tabs>
                <w:tab w:val="clear" w:pos="709"/>
              </w:tabs>
              <w:jc w:val="center"/>
            </w:pPr>
          </w:p>
        </w:tc>
        <w:tc>
          <w:tcPr>
            <w:tcW w:w="7088" w:type="dxa"/>
          </w:tcPr>
          <w:p w14:paraId="705ECD42" w14:textId="45AAD5C3" w:rsidR="002F6CA5" w:rsidRPr="00B9078F" w:rsidRDefault="002F6CA5" w:rsidP="00C53A37">
            <w:pPr>
              <w:pStyle w:val="Odstavec"/>
              <w:tabs>
                <w:tab w:val="clear" w:pos="709"/>
              </w:tabs>
              <w:jc w:val="center"/>
            </w:pPr>
          </w:p>
        </w:tc>
      </w:tr>
      <w:tr w:rsidR="002F6CA5" w:rsidRPr="00B9078F" w14:paraId="4F99305C" w14:textId="77777777" w:rsidTr="0043751A">
        <w:trPr>
          <w:trHeight w:val="293"/>
        </w:trPr>
        <w:tc>
          <w:tcPr>
            <w:tcW w:w="1913" w:type="dxa"/>
          </w:tcPr>
          <w:p w14:paraId="03DC15D6" w14:textId="70DA7F2B" w:rsidR="002F6CA5" w:rsidRPr="00B9078F" w:rsidRDefault="002F6CA5" w:rsidP="00C53A37">
            <w:pPr>
              <w:pStyle w:val="Odstavec"/>
              <w:tabs>
                <w:tab w:val="clear" w:pos="709"/>
              </w:tabs>
              <w:jc w:val="center"/>
            </w:pPr>
          </w:p>
        </w:tc>
        <w:tc>
          <w:tcPr>
            <w:tcW w:w="7088" w:type="dxa"/>
          </w:tcPr>
          <w:p w14:paraId="2D3E719C" w14:textId="77AE32A9" w:rsidR="002F6CA5" w:rsidRPr="00B9078F" w:rsidRDefault="002F6CA5" w:rsidP="00C53A37">
            <w:pPr>
              <w:pStyle w:val="Odstavec"/>
              <w:tabs>
                <w:tab w:val="clear" w:pos="709"/>
              </w:tabs>
              <w:jc w:val="center"/>
            </w:pPr>
          </w:p>
        </w:tc>
      </w:tr>
      <w:tr w:rsidR="002F6CA5" w:rsidRPr="00B9078F" w14:paraId="3DE62A81" w14:textId="77777777" w:rsidTr="0043751A">
        <w:trPr>
          <w:trHeight w:val="293"/>
        </w:trPr>
        <w:tc>
          <w:tcPr>
            <w:tcW w:w="1913" w:type="dxa"/>
          </w:tcPr>
          <w:p w14:paraId="42E10639" w14:textId="7E08CEC7" w:rsidR="002F6CA5" w:rsidRPr="00B9078F" w:rsidRDefault="002F6CA5" w:rsidP="00C53A37">
            <w:pPr>
              <w:pStyle w:val="Odstavec"/>
              <w:tabs>
                <w:tab w:val="clear" w:pos="709"/>
              </w:tabs>
              <w:jc w:val="center"/>
            </w:pPr>
          </w:p>
        </w:tc>
        <w:tc>
          <w:tcPr>
            <w:tcW w:w="7088" w:type="dxa"/>
          </w:tcPr>
          <w:p w14:paraId="4DB89984" w14:textId="094D858B" w:rsidR="002F6CA5" w:rsidRPr="00B9078F" w:rsidRDefault="002F6CA5" w:rsidP="00C53A37">
            <w:pPr>
              <w:pStyle w:val="Odstavec"/>
              <w:tabs>
                <w:tab w:val="clear" w:pos="709"/>
              </w:tabs>
              <w:jc w:val="center"/>
            </w:pPr>
          </w:p>
        </w:tc>
      </w:tr>
      <w:tr w:rsidR="002F6CA5" w:rsidRPr="00B9078F" w14:paraId="76E8844F" w14:textId="77777777" w:rsidTr="0043751A">
        <w:trPr>
          <w:trHeight w:val="293"/>
        </w:trPr>
        <w:tc>
          <w:tcPr>
            <w:tcW w:w="1913" w:type="dxa"/>
          </w:tcPr>
          <w:p w14:paraId="41F970A1" w14:textId="32F1ABB8" w:rsidR="002F6CA5" w:rsidRPr="00B9078F" w:rsidRDefault="002F6CA5" w:rsidP="00C53A37">
            <w:pPr>
              <w:pStyle w:val="Odstavec"/>
              <w:tabs>
                <w:tab w:val="clear" w:pos="709"/>
              </w:tabs>
              <w:jc w:val="center"/>
            </w:pPr>
          </w:p>
        </w:tc>
        <w:tc>
          <w:tcPr>
            <w:tcW w:w="7088" w:type="dxa"/>
          </w:tcPr>
          <w:p w14:paraId="19629B32" w14:textId="77777777" w:rsidR="002F6CA5" w:rsidRPr="00B9078F" w:rsidRDefault="002F6CA5" w:rsidP="00C53A37">
            <w:pPr>
              <w:pStyle w:val="Odstavec"/>
              <w:tabs>
                <w:tab w:val="clear" w:pos="709"/>
              </w:tabs>
              <w:jc w:val="center"/>
            </w:pPr>
          </w:p>
        </w:tc>
      </w:tr>
      <w:tr w:rsidR="002F6CA5" w:rsidRPr="00B9078F" w14:paraId="2602189D" w14:textId="77777777" w:rsidTr="0043751A">
        <w:trPr>
          <w:trHeight w:val="293"/>
        </w:trPr>
        <w:tc>
          <w:tcPr>
            <w:tcW w:w="1913" w:type="dxa"/>
          </w:tcPr>
          <w:p w14:paraId="5128BEEA" w14:textId="7C557C65" w:rsidR="002F6CA5" w:rsidRPr="00B9078F" w:rsidRDefault="002F6CA5" w:rsidP="00C53A37">
            <w:pPr>
              <w:pStyle w:val="Odstavec"/>
              <w:tabs>
                <w:tab w:val="clear" w:pos="709"/>
              </w:tabs>
              <w:jc w:val="center"/>
            </w:pPr>
          </w:p>
        </w:tc>
        <w:tc>
          <w:tcPr>
            <w:tcW w:w="7088" w:type="dxa"/>
          </w:tcPr>
          <w:p w14:paraId="2330E65C" w14:textId="77777777" w:rsidR="002F6CA5" w:rsidRPr="00B9078F" w:rsidRDefault="002F6CA5" w:rsidP="00C53A37">
            <w:pPr>
              <w:pStyle w:val="Odstavec"/>
              <w:tabs>
                <w:tab w:val="clear" w:pos="709"/>
              </w:tabs>
              <w:jc w:val="center"/>
            </w:pPr>
          </w:p>
        </w:tc>
      </w:tr>
      <w:tr w:rsidR="002F6CA5" w:rsidRPr="00B9078F" w14:paraId="4BDA7733" w14:textId="77777777" w:rsidTr="0043751A">
        <w:trPr>
          <w:trHeight w:val="293"/>
        </w:trPr>
        <w:tc>
          <w:tcPr>
            <w:tcW w:w="1913" w:type="dxa"/>
          </w:tcPr>
          <w:p w14:paraId="3976F390" w14:textId="769224A0" w:rsidR="002F6CA5" w:rsidRPr="00B9078F" w:rsidRDefault="002F6CA5" w:rsidP="00C53A37">
            <w:pPr>
              <w:pStyle w:val="Odstavec"/>
              <w:tabs>
                <w:tab w:val="clear" w:pos="709"/>
              </w:tabs>
              <w:jc w:val="center"/>
            </w:pPr>
          </w:p>
        </w:tc>
        <w:tc>
          <w:tcPr>
            <w:tcW w:w="7088" w:type="dxa"/>
          </w:tcPr>
          <w:p w14:paraId="236A9B74" w14:textId="77777777" w:rsidR="002F6CA5" w:rsidRPr="00B9078F" w:rsidRDefault="002F6CA5" w:rsidP="00C53A37">
            <w:pPr>
              <w:pStyle w:val="Odstavec"/>
              <w:tabs>
                <w:tab w:val="clear" w:pos="709"/>
              </w:tabs>
              <w:jc w:val="center"/>
            </w:pPr>
          </w:p>
        </w:tc>
      </w:tr>
      <w:tr w:rsidR="002F6CA5" w:rsidRPr="00B9078F" w14:paraId="783454F8" w14:textId="77777777" w:rsidTr="0043751A">
        <w:trPr>
          <w:trHeight w:val="293"/>
        </w:trPr>
        <w:tc>
          <w:tcPr>
            <w:tcW w:w="1913" w:type="dxa"/>
          </w:tcPr>
          <w:p w14:paraId="171BB300" w14:textId="5F940ABB" w:rsidR="002F6CA5" w:rsidRPr="00B9078F" w:rsidRDefault="002F6CA5" w:rsidP="00C53A37">
            <w:pPr>
              <w:pStyle w:val="Odstavec"/>
              <w:tabs>
                <w:tab w:val="clear" w:pos="709"/>
              </w:tabs>
              <w:jc w:val="center"/>
            </w:pPr>
          </w:p>
        </w:tc>
        <w:tc>
          <w:tcPr>
            <w:tcW w:w="7088" w:type="dxa"/>
          </w:tcPr>
          <w:p w14:paraId="1CAEC7D1" w14:textId="77777777" w:rsidR="002F6CA5" w:rsidRPr="00B9078F" w:rsidRDefault="002F6CA5" w:rsidP="00C53A37">
            <w:pPr>
              <w:pStyle w:val="Odstavec"/>
              <w:tabs>
                <w:tab w:val="clear" w:pos="709"/>
              </w:tabs>
              <w:jc w:val="center"/>
            </w:pPr>
          </w:p>
        </w:tc>
      </w:tr>
      <w:tr w:rsidR="002F6CA5" w:rsidRPr="00B9078F" w14:paraId="701A41D9" w14:textId="77777777" w:rsidTr="0043751A">
        <w:trPr>
          <w:trHeight w:val="293"/>
        </w:trPr>
        <w:tc>
          <w:tcPr>
            <w:tcW w:w="1913" w:type="dxa"/>
          </w:tcPr>
          <w:p w14:paraId="0AACA934" w14:textId="4D6C8478" w:rsidR="002F6CA5" w:rsidRPr="00B9078F" w:rsidRDefault="002F6CA5" w:rsidP="00C53A37">
            <w:pPr>
              <w:pStyle w:val="Odstavec"/>
              <w:tabs>
                <w:tab w:val="clear" w:pos="709"/>
              </w:tabs>
              <w:jc w:val="center"/>
            </w:pPr>
          </w:p>
        </w:tc>
        <w:tc>
          <w:tcPr>
            <w:tcW w:w="7088" w:type="dxa"/>
          </w:tcPr>
          <w:p w14:paraId="1CE3F427" w14:textId="77777777" w:rsidR="002F6CA5" w:rsidRPr="00B9078F" w:rsidRDefault="002F6CA5" w:rsidP="00C53A37">
            <w:pPr>
              <w:pStyle w:val="Odstavec"/>
              <w:tabs>
                <w:tab w:val="clear" w:pos="709"/>
              </w:tabs>
              <w:jc w:val="center"/>
            </w:pPr>
          </w:p>
        </w:tc>
      </w:tr>
      <w:tr w:rsidR="002F6CA5" w:rsidRPr="00B9078F" w14:paraId="1E5B12F8" w14:textId="77777777" w:rsidTr="0043751A">
        <w:trPr>
          <w:trHeight w:val="293"/>
        </w:trPr>
        <w:tc>
          <w:tcPr>
            <w:tcW w:w="1913" w:type="dxa"/>
          </w:tcPr>
          <w:p w14:paraId="3A5D1F30" w14:textId="5722D5F2" w:rsidR="002F6CA5" w:rsidRPr="00B9078F" w:rsidRDefault="002F6CA5" w:rsidP="00C53A37">
            <w:pPr>
              <w:pStyle w:val="Odstavec"/>
              <w:tabs>
                <w:tab w:val="clear" w:pos="709"/>
              </w:tabs>
              <w:jc w:val="center"/>
            </w:pPr>
          </w:p>
        </w:tc>
        <w:tc>
          <w:tcPr>
            <w:tcW w:w="7088" w:type="dxa"/>
          </w:tcPr>
          <w:p w14:paraId="218249EF" w14:textId="77777777" w:rsidR="002F6CA5" w:rsidRPr="00B9078F" w:rsidRDefault="002F6CA5" w:rsidP="00C53A37">
            <w:pPr>
              <w:pStyle w:val="Odstavec"/>
              <w:tabs>
                <w:tab w:val="clear" w:pos="709"/>
              </w:tabs>
              <w:jc w:val="center"/>
            </w:pPr>
          </w:p>
        </w:tc>
      </w:tr>
      <w:tr w:rsidR="002F6CA5" w:rsidRPr="00B9078F" w14:paraId="7D23FC42" w14:textId="77777777" w:rsidTr="0043751A">
        <w:trPr>
          <w:trHeight w:val="293"/>
        </w:trPr>
        <w:tc>
          <w:tcPr>
            <w:tcW w:w="1913" w:type="dxa"/>
          </w:tcPr>
          <w:p w14:paraId="26F36FF7" w14:textId="6E768365" w:rsidR="002F6CA5" w:rsidRPr="00B9078F" w:rsidRDefault="002F6CA5" w:rsidP="00C53A37">
            <w:pPr>
              <w:pStyle w:val="Odstavec"/>
              <w:tabs>
                <w:tab w:val="clear" w:pos="709"/>
              </w:tabs>
              <w:jc w:val="center"/>
            </w:pPr>
          </w:p>
        </w:tc>
        <w:tc>
          <w:tcPr>
            <w:tcW w:w="7088" w:type="dxa"/>
          </w:tcPr>
          <w:p w14:paraId="641B0F39" w14:textId="77777777" w:rsidR="002F6CA5" w:rsidRPr="00B9078F" w:rsidRDefault="002F6CA5" w:rsidP="00C53A37">
            <w:pPr>
              <w:pStyle w:val="Odstavec"/>
              <w:tabs>
                <w:tab w:val="clear" w:pos="709"/>
              </w:tabs>
              <w:jc w:val="center"/>
            </w:pPr>
          </w:p>
        </w:tc>
      </w:tr>
      <w:tr w:rsidR="002F6CA5" w:rsidRPr="00B9078F" w14:paraId="50BB54B0" w14:textId="77777777" w:rsidTr="0043751A">
        <w:trPr>
          <w:trHeight w:val="293"/>
        </w:trPr>
        <w:tc>
          <w:tcPr>
            <w:tcW w:w="1913" w:type="dxa"/>
          </w:tcPr>
          <w:p w14:paraId="68916829" w14:textId="539BBBC4" w:rsidR="002F6CA5" w:rsidRPr="00B9078F" w:rsidRDefault="002F6CA5" w:rsidP="00C53A37">
            <w:pPr>
              <w:pStyle w:val="Odstavec"/>
              <w:tabs>
                <w:tab w:val="clear" w:pos="709"/>
              </w:tabs>
              <w:jc w:val="center"/>
            </w:pPr>
          </w:p>
        </w:tc>
        <w:tc>
          <w:tcPr>
            <w:tcW w:w="7088" w:type="dxa"/>
          </w:tcPr>
          <w:p w14:paraId="2D55D439" w14:textId="77777777" w:rsidR="002F6CA5" w:rsidRPr="00B9078F" w:rsidRDefault="002F6CA5" w:rsidP="00C53A37">
            <w:pPr>
              <w:pStyle w:val="Odstavec"/>
              <w:tabs>
                <w:tab w:val="clear" w:pos="709"/>
              </w:tabs>
              <w:jc w:val="center"/>
            </w:pPr>
          </w:p>
        </w:tc>
      </w:tr>
      <w:tr w:rsidR="002F6CA5" w:rsidRPr="00B9078F" w14:paraId="24E8A09A" w14:textId="77777777" w:rsidTr="0043751A">
        <w:trPr>
          <w:trHeight w:val="293"/>
        </w:trPr>
        <w:tc>
          <w:tcPr>
            <w:tcW w:w="1913" w:type="dxa"/>
          </w:tcPr>
          <w:p w14:paraId="3DACD6CE" w14:textId="187F34A2" w:rsidR="002F6CA5" w:rsidRPr="00B9078F" w:rsidRDefault="002F6CA5" w:rsidP="00C53A37">
            <w:pPr>
              <w:pStyle w:val="Odstavec"/>
              <w:tabs>
                <w:tab w:val="clear" w:pos="709"/>
              </w:tabs>
              <w:jc w:val="center"/>
            </w:pPr>
          </w:p>
        </w:tc>
        <w:tc>
          <w:tcPr>
            <w:tcW w:w="7088" w:type="dxa"/>
          </w:tcPr>
          <w:p w14:paraId="2AB961C6" w14:textId="77777777" w:rsidR="002F6CA5" w:rsidRPr="00B9078F" w:rsidRDefault="002F6CA5" w:rsidP="00C53A37">
            <w:pPr>
              <w:pStyle w:val="Odstavec"/>
              <w:tabs>
                <w:tab w:val="clear" w:pos="709"/>
              </w:tabs>
              <w:jc w:val="center"/>
            </w:pPr>
          </w:p>
        </w:tc>
      </w:tr>
      <w:tr w:rsidR="002F6CA5" w:rsidRPr="00B9078F" w14:paraId="4B5314FC" w14:textId="77777777" w:rsidTr="0043751A">
        <w:trPr>
          <w:trHeight w:val="293"/>
        </w:trPr>
        <w:tc>
          <w:tcPr>
            <w:tcW w:w="1913" w:type="dxa"/>
          </w:tcPr>
          <w:p w14:paraId="0B660C37" w14:textId="6312E9F0" w:rsidR="002F6CA5" w:rsidRPr="00B9078F" w:rsidRDefault="002F6CA5" w:rsidP="00C53A37">
            <w:pPr>
              <w:pStyle w:val="Odstavec"/>
              <w:tabs>
                <w:tab w:val="clear" w:pos="709"/>
              </w:tabs>
              <w:jc w:val="center"/>
            </w:pPr>
          </w:p>
        </w:tc>
        <w:tc>
          <w:tcPr>
            <w:tcW w:w="7088" w:type="dxa"/>
          </w:tcPr>
          <w:p w14:paraId="64EF4C68" w14:textId="77777777" w:rsidR="002F6CA5" w:rsidRPr="00B9078F" w:rsidRDefault="002F6CA5" w:rsidP="00C53A37">
            <w:pPr>
              <w:pStyle w:val="Odstavec"/>
              <w:tabs>
                <w:tab w:val="clear" w:pos="709"/>
              </w:tabs>
              <w:jc w:val="center"/>
            </w:pPr>
          </w:p>
        </w:tc>
      </w:tr>
      <w:tr w:rsidR="002F6CA5" w:rsidRPr="00B9078F" w14:paraId="5430D70D" w14:textId="77777777" w:rsidTr="0043751A">
        <w:trPr>
          <w:trHeight w:val="293"/>
        </w:trPr>
        <w:tc>
          <w:tcPr>
            <w:tcW w:w="1913" w:type="dxa"/>
          </w:tcPr>
          <w:p w14:paraId="4D58F444" w14:textId="67A59A24" w:rsidR="002F6CA5" w:rsidRPr="00B9078F" w:rsidRDefault="002F6CA5" w:rsidP="00C53A37">
            <w:pPr>
              <w:pStyle w:val="Odstavec"/>
              <w:tabs>
                <w:tab w:val="clear" w:pos="709"/>
              </w:tabs>
              <w:jc w:val="center"/>
            </w:pPr>
          </w:p>
        </w:tc>
        <w:tc>
          <w:tcPr>
            <w:tcW w:w="7088" w:type="dxa"/>
          </w:tcPr>
          <w:p w14:paraId="689FC40B" w14:textId="77777777" w:rsidR="002F6CA5" w:rsidRPr="00B9078F" w:rsidRDefault="002F6CA5" w:rsidP="00C53A37">
            <w:pPr>
              <w:pStyle w:val="Odstavec"/>
              <w:tabs>
                <w:tab w:val="clear" w:pos="709"/>
              </w:tabs>
              <w:jc w:val="center"/>
            </w:pPr>
          </w:p>
        </w:tc>
      </w:tr>
      <w:tr w:rsidR="002F6CA5" w:rsidRPr="00B9078F" w14:paraId="571D2E27" w14:textId="77777777" w:rsidTr="0043751A">
        <w:trPr>
          <w:trHeight w:val="293"/>
        </w:trPr>
        <w:tc>
          <w:tcPr>
            <w:tcW w:w="1913" w:type="dxa"/>
          </w:tcPr>
          <w:p w14:paraId="70B6EDA1" w14:textId="57173DE1" w:rsidR="002F6CA5" w:rsidRPr="00B9078F" w:rsidRDefault="002F6CA5" w:rsidP="00C53A37">
            <w:pPr>
              <w:pStyle w:val="Odstavec"/>
              <w:tabs>
                <w:tab w:val="clear" w:pos="709"/>
              </w:tabs>
              <w:jc w:val="center"/>
            </w:pPr>
          </w:p>
        </w:tc>
        <w:tc>
          <w:tcPr>
            <w:tcW w:w="7088" w:type="dxa"/>
          </w:tcPr>
          <w:p w14:paraId="34C72683" w14:textId="77777777" w:rsidR="002F6CA5" w:rsidRPr="00B9078F" w:rsidRDefault="002F6CA5" w:rsidP="00C53A37">
            <w:pPr>
              <w:pStyle w:val="Odstavec"/>
              <w:tabs>
                <w:tab w:val="clear" w:pos="709"/>
              </w:tabs>
              <w:jc w:val="center"/>
            </w:pPr>
          </w:p>
        </w:tc>
      </w:tr>
      <w:tr w:rsidR="002F6CA5" w:rsidRPr="00B9078F" w14:paraId="684590F1" w14:textId="77777777" w:rsidTr="0043751A">
        <w:trPr>
          <w:trHeight w:val="293"/>
        </w:trPr>
        <w:tc>
          <w:tcPr>
            <w:tcW w:w="1913" w:type="dxa"/>
          </w:tcPr>
          <w:p w14:paraId="158081B6" w14:textId="77777777" w:rsidR="002F6CA5" w:rsidRPr="00B9078F" w:rsidRDefault="002F6CA5" w:rsidP="00C53A37">
            <w:pPr>
              <w:pStyle w:val="Odstavec"/>
              <w:tabs>
                <w:tab w:val="clear" w:pos="709"/>
              </w:tabs>
              <w:jc w:val="center"/>
            </w:pPr>
          </w:p>
        </w:tc>
        <w:tc>
          <w:tcPr>
            <w:tcW w:w="7088" w:type="dxa"/>
          </w:tcPr>
          <w:p w14:paraId="7DFCDA09" w14:textId="77777777" w:rsidR="002F6CA5" w:rsidRPr="00B9078F" w:rsidRDefault="002F6CA5" w:rsidP="00C53A37">
            <w:pPr>
              <w:pStyle w:val="Odstavec"/>
              <w:tabs>
                <w:tab w:val="clear" w:pos="709"/>
              </w:tabs>
              <w:jc w:val="center"/>
            </w:pPr>
          </w:p>
        </w:tc>
      </w:tr>
    </w:tbl>
    <w:p w14:paraId="1E7DCB85" w14:textId="733A78AC" w:rsidR="009F07AA" w:rsidRDefault="009F07AA">
      <w:pPr>
        <w:spacing w:before="0" w:after="0" w:line="240" w:lineRule="auto"/>
        <w:rPr>
          <w:rFonts w:eastAsia="Times New Roman"/>
          <w:b/>
          <w:kern w:val="28"/>
          <w:sz w:val="32"/>
          <w:lang w:eastAsia="cs-CZ"/>
        </w:rPr>
      </w:pPr>
    </w:p>
    <w:p w14:paraId="1D0AFE54" w14:textId="16502BE8" w:rsidR="009F07AA" w:rsidRPr="00B9078F" w:rsidRDefault="009F07AA" w:rsidP="009F07AA">
      <w:pPr>
        <w:pStyle w:val="Nadpis1"/>
        <w:numPr>
          <w:ilvl w:val="0"/>
          <w:numId w:val="0"/>
        </w:numPr>
        <w:ind w:left="432" w:hanging="432"/>
        <w:rPr>
          <w:sz w:val="28"/>
        </w:rPr>
      </w:pPr>
      <w:bookmarkStart w:id="9" w:name="_Toc170630571"/>
      <w:bookmarkStart w:id="10" w:name="_Toc175620022"/>
      <w:bookmarkStart w:id="11" w:name="_Toc175704456"/>
      <w:bookmarkStart w:id="12" w:name="_Toc176513341"/>
      <w:bookmarkStart w:id="13" w:name="_Toc177584279"/>
      <w:r w:rsidRPr="00B9078F">
        <w:rPr>
          <w:sz w:val="28"/>
        </w:rPr>
        <w:lastRenderedPageBreak/>
        <w:t>SEZNAM OBRÁZKŮ</w:t>
      </w:r>
      <w:bookmarkEnd w:id="9"/>
      <w:bookmarkEnd w:id="10"/>
      <w:bookmarkEnd w:id="11"/>
      <w:bookmarkEnd w:id="12"/>
      <w:bookmarkEnd w:id="13"/>
    </w:p>
    <w:tbl>
      <w:tblPr>
        <w:tblStyle w:val="Svtlmkatabulky"/>
        <w:tblW w:w="0" w:type="auto"/>
        <w:tblLook w:val="01E0" w:firstRow="1" w:lastRow="1" w:firstColumn="1" w:lastColumn="1" w:noHBand="0" w:noVBand="0"/>
      </w:tblPr>
      <w:tblGrid>
        <w:gridCol w:w="1526"/>
        <w:gridCol w:w="498"/>
        <w:gridCol w:w="5172"/>
        <w:gridCol w:w="1523"/>
      </w:tblGrid>
      <w:tr w:rsidR="009F07AA" w:rsidRPr="00B9078F" w14:paraId="258B4D9E" w14:textId="77777777" w:rsidTr="003E3E92">
        <w:tc>
          <w:tcPr>
            <w:tcW w:w="1526" w:type="dxa"/>
          </w:tcPr>
          <w:p w14:paraId="49CBAE90" w14:textId="77777777" w:rsidR="009F07AA" w:rsidRPr="00B9078F" w:rsidRDefault="009F07AA" w:rsidP="00C53A37">
            <w:pPr>
              <w:pStyle w:val="Odstavec"/>
              <w:tabs>
                <w:tab w:val="clear" w:pos="709"/>
              </w:tabs>
              <w:jc w:val="center"/>
            </w:pPr>
          </w:p>
        </w:tc>
        <w:tc>
          <w:tcPr>
            <w:tcW w:w="498" w:type="dxa"/>
          </w:tcPr>
          <w:p w14:paraId="25F4A02F" w14:textId="77777777" w:rsidR="009F07AA" w:rsidRPr="00B9078F" w:rsidRDefault="009F07AA" w:rsidP="00C53A37">
            <w:pPr>
              <w:pStyle w:val="Odstavec"/>
              <w:tabs>
                <w:tab w:val="clear" w:pos="709"/>
              </w:tabs>
              <w:jc w:val="center"/>
            </w:pPr>
          </w:p>
        </w:tc>
        <w:tc>
          <w:tcPr>
            <w:tcW w:w="5172" w:type="dxa"/>
          </w:tcPr>
          <w:p w14:paraId="34B1E4B2" w14:textId="77777777" w:rsidR="009F07AA" w:rsidRPr="00B9078F" w:rsidRDefault="009F07AA" w:rsidP="00C53A37">
            <w:pPr>
              <w:pStyle w:val="Odstavec"/>
              <w:tabs>
                <w:tab w:val="clear" w:pos="709"/>
              </w:tabs>
              <w:jc w:val="center"/>
            </w:pPr>
          </w:p>
        </w:tc>
        <w:tc>
          <w:tcPr>
            <w:tcW w:w="1523" w:type="dxa"/>
          </w:tcPr>
          <w:p w14:paraId="279F4E4B" w14:textId="77777777" w:rsidR="009F07AA" w:rsidRPr="00B9078F" w:rsidRDefault="009F07AA" w:rsidP="00C53A37">
            <w:pPr>
              <w:pStyle w:val="Odstavec"/>
              <w:tabs>
                <w:tab w:val="clear" w:pos="709"/>
              </w:tabs>
              <w:jc w:val="center"/>
              <w:rPr>
                <w:szCs w:val="24"/>
                <w:highlight w:val="yellow"/>
              </w:rPr>
            </w:pPr>
            <w:r w:rsidRPr="00B9078F">
              <w:rPr>
                <w:szCs w:val="24"/>
              </w:rPr>
              <w:t>Strana</w:t>
            </w:r>
          </w:p>
        </w:tc>
      </w:tr>
      <w:tr w:rsidR="009F07AA" w:rsidRPr="00B9078F" w14:paraId="6500BF8E" w14:textId="77777777" w:rsidTr="00C11FD8">
        <w:tc>
          <w:tcPr>
            <w:tcW w:w="1526" w:type="dxa"/>
          </w:tcPr>
          <w:p w14:paraId="6C2D6CFB" w14:textId="7F3375A9" w:rsidR="009F07AA" w:rsidRPr="00B9078F" w:rsidRDefault="009F07AA" w:rsidP="00C53A37">
            <w:pPr>
              <w:pStyle w:val="Odstavec"/>
              <w:tabs>
                <w:tab w:val="clear" w:pos="709"/>
              </w:tabs>
              <w:ind w:firstLine="0"/>
              <w:jc w:val="center"/>
            </w:pPr>
            <w:r w:rsidRPr="00B9078F">
              <w:t>Obr</w:t>
            </w:r>
            <w:r w:rsidR="00C53A37">
              <w:t>ázek</w:t>
            </w:r>
            <w:r w:rsidR="003E3E92">
              <w:t xml:space="preserve"> </w:t>
            </w:r>
            <w:r w:rsidRPr="00B9078F">
              <w:t>1</w:t>
            </w:r>
          </w:p>
        </w:tc>
        <w:tc>
          <w:tcPr>
            <w:tcW w:w="498" w:type="dxa"/>
          </w:tcPr>
          <w:p w14:paraId="25BAB712" w14:textId="77777777" w:rsidR="009F07AA" w:rsidRPr="00B9078F" w:rsidRDefault="009F07AA" w:rsidP="00C53A37">
            <w:pPr>
              <w:pStyle w:val="Odstavec"/>
              <w:tabs>
                <w:tab w:val="clear" w:pos="709"/>
              </w:tabs>
              <w:jc w:val="center"/>
            </w:pPr>
            <w:r w:rsidRPr="00B9078F">
              <w:sym w:font="Symbol" w:char="F02D"/>
            </w:r>
          </w:p>
        </w:tc>
        <w:tc>
          <w:tcPr>
            <w:tcW w:w="5172" w:type="dxa"/>
          </w:tcPr>
          <w:p w14:paraId="070DF7F2" w14:textId="22F4F81B" w:rsidR="009F07AA" w:rsidRPr="00B9078F" w:rsidRDefault="009F07AA" w:rsidP="00C53A37">
            <w:pPr>
              <w:pStyle w:val="Obrzek-popis"/>
            </w:pPr>
          </w:p>
        </w:tc>
        <w:tc>
          <w:tcPr>
            <w:tcW w:w="1523" w:type="dxa"/>
            <w:shd w:val="clear" w:color="auto" w:fill="auto"/>
          </w:tcPr>
          <w:p w14:paraId="3DEDC08D" w14:textId="6E654D31" w:rsidR="009F07AA" w:rsidRPr="00B9078F" w:rsidRDefault="009F07AA" w:rsidP="00C53A37">
            <w:pPr>
              <w:pStyle w:val="Odstavec"/>
              <w:tabs>
                <w:tab w:val="clear" w:pos="709"/>
              </w:tabs>
              <w:ind w:firstLine="0"/>
              <w:jc w:val="center"/>
              <w:rPr>
                <w:highlight w:val="yellow"/>
              </w:rPr>
            </w:pPr>
          </w:p>
        </w:tc>
      </w:tr>
      <w:tr w:rsidR="002E781B" w:rsidRPr="00B9078F" w14:paraId="15409135" w14:textId="77777777" w:rsidTr="003E3E92">
        <w:trPr>
          <w:trHeight w:val="542"/>
        </w:trPr>
        <w:tc>
          <w:tcPr>
            <w:tcW w:w="1526" w:type="dxa"/>
          </w:tcPr>
          <w:p w14:paraId="68C19EB9" w14:textId="327E2C72" w:rsidR="002E781B" w:rsidRPr="00B9078F" w:rsidRDefault="00C53A37" w:rsidP="00C53A37">
            <w:pPr>
              <w:pStyle w:val="Odstavec"/>
              <w:tabs>
                <w:tab w:val="clear" w:pos="709"/>
              </w:tabs>
              <w:ind w:firstLine="0"/>
              <w:jc w:val="center"/>
            </w:pPr>
            <w:r w:rsidRPr="00B9078F">
              <w:t>Obr</w:t>
            </w:r>
            <w:r>
              <w:t xml:space="preserve">ázek </w:t>
            </w:r>
            <w:r w:rsidR="002E781B">
              <w:t>2</w:t>
            </w:r>
          </w:p>
        </w:tc>
        <w:tc>
          <w:tcPr>
            <w:tcW w:w="498" w:type="dxa"/>
          </w:tcPr>
          <w:p w14:paraId="66F30DE0" w14:textId="77777777" w:rsidR="002E781B" w:rsidRPr="00B9078F" w:rsidRDefault="002E781B" w:rsidP="00C53A37">
            <w:pPr>
              <w:pStyle w:val="Odstavec"/>
              <w:tabs>
                <w:tab w:val="clear" w:pos="709"/>
              </w:tabs>
              <w:jc w:val="center"/>
            </w:pPr>
            <w:r w:rsidRPr="00B9078F">
              <w:sym w:font="Symbol" w:char="F02D"/>
            </w:r>
          </w:p>
        </w:tc>
        <w:tc>
          <w:tcPr>
            <w:tcW w:w="5172" w:type="dxa"/>
          </w:tcPr>
          <w:p w14:paraId="15682F15" w14:textId="73125FE0" w:rsidR="002E781B" w:rsidRPr="00B9078F" w:rsidRDefault="002E781B" w:rsidP="00C53A37">
            <w:pPr>
              <w:pStyle w:val="Obrzek-popis"/>
            </w:pPr>
          </w:p>
        </w:tc>
        <w:tc>
          <w:tcPr>
            <w:tcW w:w="1523" w:type="dxa"/>
          </w:tcPr>
          <w:p w14:paraId="58E2F0E6" w14:textId="3C7BF6CB" w:rsidR="002E781B" w:rsidRPr="00C11FD8" w:rsidRDefault="002E781B" w:rsidP="00C53A37">
            <w:pPr>
              <w:pStyle w:val="Odstavec"/>
              <w:tabs>
                <w:tab w:val="clear" w:pos="709"/>
              </w:tabs>
              <w:jc w:val="center"/>
            </w:pPr>
          </w:p>
        </w:tc>
      </w:tr>
      <w:tr w:rsidR="002E781B" w:rsidRPr="00B9078F" w14:paraId="2D0910C5" w14:textId="77777777" w:rsidTr="003E3E92">
        <w:tc>
          <w:tcPr>
            <w:tcW w:w="1526" w:type="dxa"/>
          </w:tcPr>
          <w:p w14:paraId="690F5613" w14:textId="03B288AC" w:rsidR="002E781B" w:rsidRPr="00B9078F" w:rsidRDefault="00C53A37" w:rsidP="00C53A37">
            <w:pPr>
              <w:pStyle w:val="Odstavec"/>
              <w:tabs>
                <w:tab w:val="clear" w:pos="709"/>
              </w:tabs>
              <w:ind w:firstLine="0"/>
              <w:jc w:val="center"/>
              <w:rPr>
                <w:szCs w:val="24"/>
              </w:rPr>
            </w:pPr>
            <w:r w:rsidRPr="00B9078F">
              <w:t>Obr</w:t>
            </w:r>
            <w:r>
              <w:t xml:space="preserve">ázek </w:t>
            </w:r>
            <w:r w:rsidR="002E781B">
              <w:t>3</w:t>
            </w:r>
          </w:p>
        </w:tc>
        <w:tc>
          <w:tcPr>
            <w:tcW w:w="498" w:type="dxa"/>
          </w:tcPr>
          <w:p w14:paraId="0C65FD1C" w14:textId="77777777" w:rsidR="002E781B" w:rsidRPr="00B9078F" w:rsidRDefault="002E781B" w:rsidP="00C53A37">
            <w:pPr>
              <w:pStyle w:val="Odstavec"/>
              <w:tabs>
                <w:tab w:val="clear" w:pos="709"/>
              </w:tabs>
              <w:jc w:val="center"/>
              <w:rPr>
                <w:szCs w:val="24"/>
              </w:rPr>
            </w:pPr>
          </w:p>
        </w:tc>
        <w:tc>
          <w:tcPr>
            <w:tcW w:w="5172" w:type="dxa"/>
          </w:tcPr>
          <w:p w14:paraId="3FABC55B" w14:textId="2ADEF4A8" w:rsidR="002E781B" w:rsidRPr="00F939EA" w:rsidRDefault="002E781B" w:rsidP="00C53A37">
            <w:pPr>
              <w:pStyle w:val="Obrzek-popis"/>
            </w:pPr>
          </w:p>
        </w:tc>
        <w:tc>
          <w:tcPr>
            <w:tcW w:w="1523" w:type="dxa"/>
          </w:tcPr>
          <w:p w14:paraId="3BBF1803" w14:textId="77777777" w:rsidR="002E781B" w:rsidRPr="00C11FD8" w:rsidRDefault="002E781B" w:rsidP="00C53A37">
            <w:pPr>
              <w:pStyle w:val="Odstavec"/>
              <w:tabs>
                <w:tab w:val="clear" w:pos="709"/>
              </w:tabs>
              <w:jc w:val="center"/>
              <w:rPr>
                <w:szCs w:val="24"/>
              </w:rPr>
            </w:pPr>
          </w:p>
        </w:tc>
      </w:tr>
      <w:tr w:rsidR="002E781B" w:rsidRPr="00B9078F" w14:paraId="2535988F" w14:textId="77777777" w:rsidTr="003E3E92">
        <w:tc>
          <w:tcPr>
            <w:tcW w:w="1526" w:type="dxa"/>
          </w:tcPr>
          <w:p w14:paraId="4FD51BB3" w14:textId="1BD35D1F" w:rsidR="002E781B" w:rsidRPr="00B9078F" w:rsidRDefault="002E781B" w:rsidP="00C53A37">
            <w:pPr>
              <w:pStyle w:val="Odstavec"/>
              <w:tabs>
                <w:tab w:val="clear" w:pos="709"/>
              </w:tabs>
              <w:ind w:firstLine="0"/>
              <w:jc w:val="center"/>
            </w:pPr>
            <w:r>
              <w:t>Obr</w:t>
            </w:r>
            <w:r w:rsidR="00C53A37">
              <w:t>ázek</w:t>
            </w:r>
            <w:r w:rsidR="00824F6C">
              <w:t xml:space="preserve"> </w:t>
            </w:r>
            <w:r>
              <w:t>4</w:t>
            </w:r>
          </w:p>
        </w:tc>
        <w:tc>
          <w:tcPr>
            <w:tcW w:w="498" w:type="dxa"/>
          </w:tcPr>
          <w:p w14:paraId="3D947C77" w14:textId="2BC41EFA" w:rsidR="002E781B" w:rsidRPr="00B9078F" w:rsidRDefault="002E781B" w:rsidP="00C53A37">
            <w:pPr>
              <w:pStyle w:val="Odstavec"/>
              <w:tabs>
                <w:tab w:val="clear" w:pos="709"/>
              </w:tabs>
              <w:jc w:val="center"/>
            </w:pPr>
          </w:p>
        </w:tc>
        <w:tc>
          <w:tcPr>
            <w:tcW w:w="5172" w:type="dxa"/>
          </w:tcPr>
          <w:p w14:paraId="0477C44A" w14:textId="465CAA7F" w:rsidR="002E781B" w:rsidRPr="00B9078F" w:rsidRDefault="002E781B" w:rsidP="00C53A37">
            <w:pPr>
              <w:pStyle w:val="Obrzek-popis"/>
            </w:pPr>
          </w:p>
        </w:tc>
        <w:tc>
          <w:tcPr>
            <w:tcW w:w="1523" w:type="dxa"/>
          </w:tcPr>
          <w:p w14:paraId="01B2034F" w14:textId="5EBB89A8" w:rsidR="002E781B" w:rsidRPr="00C11FD8" w:rsidRDefault="002E781B" w:rsidP="00C53A37">
            <w:pPr>
              <w:pStyle w:val="Odstavec"/>
              <w:tabs>
                <w:tab w:val="clear" w:pos="709"/>
              </w:tabs>
              <w:jc w:val="center"/>
            </w:pPr>
          </w:p>
        </w:tc>
      </w:tr>
      <w:tr w:rsidR="002E781B" w:rsidRPr="00B9078F" w14:paraId="1A8957C0" w14:textId="77777777" w:rsidTr="003E3E92">
        <w:tc>
          <w:tcPr>
            <w:tcW w:w="1526" w:type="dxa"/>
          </w:tcPr>
          <w:p w14:paraId="142A7BE6" w14:textId="5EA4A32E" w:rsidR="002E781B" w:rsidRPr="00B9078F" w:rsidRDefault="002E781B" w:rsidP="00C53A37">
            <w:pPr>
              <w:pStyle w:val="Odstavec"/>
              <w:tabs>
                <w:tab w:val="clear" w:pos="709"/>
              </w:tabs>
              <w:jc w:val="center"/>
            </w:pPr>
          </w:p>
        </w:tc>
        <w:tc>
          <w:tcPr>
            <w:tcW w:w="498" w:type="dxa"/>
          </w:tcPr>
          <w:p w14:paraId="3CDFD7C8" w14:textId="4C7C7BC2" w:rsidR="002E781B" w:rsidRPr="00B9078F" w:rsidRDefault="002E781B" w:rsidP="00C53A37">
            <w:pPr>
              <w:pStyle w:val="Odstavec"/>
              <w:tabs>
                <w:tab w:val="clear" w:pos="709"/>
              </w:tabs>
              <w:jc w:val="center"/>
            </w:pPr>
          </w:p>
        </w:tc>
        <w:tc>
          <w:tcPr>
            <w:tcW w:w="5172" w:type="dxa"/>
          </w:tcPr>
          <w:p w14:paraId="7265FA75" w14:textId="14383CAD" w:rsidR="002E781B" w:rsidRPr="00B9078F" w:rsidRDefault="002E781B" w:rsidP="00C53A37">
            <w:pPr>
              <w:pStyle w:val="Odstavec"/>
              <w:tabs>
                <w:tab w:val="clear" w:pos="709"/>
              </w:tabs>
              <w:jc w:val="center"/>
            </w:pPr>
          </w:p>
        </w:tc>
        <w:tc>
          <w:tcPr>
            <w:tcW w:w="1523" w:type="dxa"/>
          </w:tcPr>
          <w:p w14:paraId="4D463C6F" w14:textId="787DFBF7" w:rsidR="002E781B" w:rsidRPr="00C11FD8" w:rsidRDefault="002E781B" w:rsidP="00C53A37">
            <w:pPr>
              <w:pStyle w:val="Odstavec"/>
              <w:tabs>
                <w:tab w:val="clear" w:pos="709"/>
              </w:tabs>
              <w:jc w:val="center"/>
            </w:pPr>
          </w:p>
        </w:tc>
      </w:tr>
      <w:tr w:rsidR="002E781B" w:rsidRPr="00B9078F" w14:paraId="7F4D368C" w14:textId="77777777" w:rsidTr="003E3E92">
        <w:tc>
          <w:tcPr>
            <w:tcW w:w="1526" w:type="dxa"/>
          </w:tcPr>
          <w:p w14:paraId="224CA6BC" w14:textId="77777777" w:rsidR="002E781B" w:rsidRPr="00B9078F" w:rsidRDefault="002E781B" w:rsidP="00C53A37">
            <w:pPr>
              <w:pStyle w:val="Odstavec"/>
              <w:tabs>
                <w:tab w:val="clear" w:pos="709"/>
              </w:tabs>
              <w:jc w:val="center"/>
            </w:pPr>
          </w:p>
        </w:tc>
        <w:tc>
          <w:tcPr>
            <w:tcW w:w="498" w:type="dxa"/>
          </w:tcPr>
          <w:p w14:paraId="71A53005" w14:textId="77777777" w:rsidR="002E781B" w:rsidRPr="00B9078F" w:rsidRDefault="002E781B" w:rsidP="00C53A37">
            <w:pPr>
              <w:pStyle w:val="Odstavec"/>
              <w:tabs>
                <w:tab w:val="clear" w:pos="709"/>
              </w:tabs>
              <w:jc w:val="center"/>
            </w:pPr>
          </w:p>
        </w:tc>
        <w:tc>
          <w:tcPr>
            <w:tcW w:w="5172" w:type="dxa"/>
          </w:tcPr>
          <w:p w14:paraId="693012B8" w14:textId="77777777" w:rsidR="002E781B" w:rsidRPr="00B9078F" w:rsidRDefault="002E781B" w:rsidP="00C53A37">
            <w:pPr>
              <w:pStyle w:val="Odstavec"/>
              <w:tabs>
                <w:tab w:val="clear" w:pos="709"/>
              </w:tabs>
              <w:jc w:val="center"/>
            </w:pPr>
          </w:p>
        </w:tc>
        <w:tc>
          <w:tcPr>
            <w:tcW w:w="1523" w:type="dxa"/>
          </w:tcPr>
          <w:p w14:paraId="744B140D" w14:textId="77777777" w:rsidR="002E781B" w:rsidRPr="00C11FD8" w:rsidRDefault="002E781B" w:rsidP="00C53A37">
            <w:pPr>
              <w:pStyle w:val="Odstavec"/>
              <w:tabs>
                <w:tab w:val="clear" w:pos="709"/>
              </w:tabs>
              <w:jc w:val="center"/>
            </w:pPr>
          </w:p>
        </w:tc>
      </w:tr>
      <w:tr w:rsidR="002E781B" w:rsidRPr="00B9078F" w14:paraId="14D28AD4" w14:textId="77777777" w:rsidTr="003E3E92">
        <w:tc>
          <w:tcPr>
            <w:tcW w:w="1526" w:type="dxa"/>
          </w:tcPr>
          <w:p w14:paraId="50329491" w14:textId="77777777" w:rsidR="002E781B" w:rsidRPr="00B9078F" w:rsidRDefault="002E781B" w:rsidP="00C53A37">
            <w:pPr>
              <w:pStyle w:val="Odstavec"/>
              <w:tabs>
                <w:tab w:val="clear" w:pos="709"/>
              </w:tabs>
              <w:jc w:val="center"/>
            </w:pPr>
          </w:p>
        </w:tc>
        <w:tc>
          <w:tcPr>
            <w:tcW w:w="498" w:type="dxa"/>
          </w:tcPr>
          <w:p w14:paraId="3F7A5452" w14:textId="77777777" w:rsidR="002E781B" w:rsidRPr="00B9078F" w:rsidRDefault="002E781B" w:rsidP="00C53A37">
            <w:pPr>
              <w:pStyle w:val="Odstavec"/>
              <w:tabs>
                <w:tab w:val="clear" w:pos="709"/>
              </w:tabs>
              <w:jc w:val="center"/>
            </w:pPr>
          </w:p>
        </w:tc>
        <w:tc>
          <w:tcPr>
            <w:tcW w:w="5172" w:type="dxa"/>
          </w:tcPr>
          <w:p w14:paraId="530198DE" w14:textId="77777777" w:rsidR="002E781B" w:rsidRPr="00B9078F" w:rsidRDefault="002E781B" w:rsidP="00C53A37">
            <w:pPr>
              <w:pStyle w:val="Odstavec"/>
              <w:tabs>
                <w:tab w:val="clear" w:pos="709"/>
              </w:tabs>
              <w:jc w:val="center"/>
            </w:pPr>
          </w:p>
        </w:tc>
        <w:tc>
          <w:tcPr>
            <w:tcW w:w="1523" w:type="dxa"/>
          </w:tcPr>
          <w:p w14:paraId="7F5256A2" w14:textId="77777777" w:rsidR="002E781B" w:rsidRPr="00C11FD8" w:rsidRDefault="002E781B" w:rsidP="00C53A37">
            <w:pPr>
              <w:pStyle w:val="Odstavec"/>
              <w:tabs>
                <w:tab w:val="clear" w:pos="709"/>
              </w:tabs>
              <w:jc w:val="center"/>
            </w:pPr>
          </w:p>
        </w:tc>
      </w:tr>
      <w:tr w:rsidR="002E781B" w:rsidRPr="00B9078F" w14:paraId="5ECA5E8B" w14:textId="77777777" w:rsidTr="003E3E92">
        <w:tc>
          <w:tcPr>
            <w:tcW w:w="1526" w:type="dxa"/>
          </w:tcPr>
          <w:p w14:paraId="6C2491CC" w14:textId="77777777" w:rsidR="002E781B" w:rsidRPr="00B9078F" w:rsidRDefault="002E781B" w:rsidP="00C53A37">
            <w:pPr>
              <w:pStyle w:val="Odstavec"/>
              <w:tabs>
                <w:tab w:val="clear" w:pos="709"/>
              </w:tabs>
              <w:jc w:val="center"/>
            </w:pPr>
          </w:p>
        </w:tc>
        <w:tc>
          <w:tcPr>
            <w:tcW w:w="498" w:type="dxa"/>
          </w:tcPr>
          <w:p w14:paraId="51FA3472" w14:textId="77777777" w:rsidR="002E781B" w:rsidRPr="00B9078F" w:rsidRDefault="002E781B" w:rsidP="00C53A37">
            <w:pPr>
              <w:pStyle w:val="Odstavec"/>
              <w:tabs>
                <w:tab w:val="clear" w:pos="709"/>
              </w:tabs>
              <w:jc w:val="center"/>
            </w:pPr>
          </w:p>
        </w:tc>
        <w:tc>
          <w:tcPr>
            <w:tcW w:w="5172" w:type="dxa"/>
          </w:tcPr>
          <w:p w14:paraId="06BAE4A4" w14:textId="77777777" w:rsidR="002E781B" w:rsidRPr="00B9078F" w:rsidRDefault="002E781B" w:rsidP="00C53A37">
            <w:pPr>
              <w:pStyle w:val="Odstavec"/>
              <w:tabs>
                <w:tab w:val="clear" w:pos="709"/>
              </w:tabs>
              <w:jc w:val="center"/>
            </w:pPr>
          </w:p>
        </w:tc>
        <w:tc>
          <w:tcPr>
            <w:tcW w:w="1523" w:type="dxa"/>
          </w:tcPr>
          <w:p w14:paraId="4AE21848" w14:textId="77777777" w:rsidR="002E781B" w:rsidRPr="00C11FD8" w:rsidRDefault="002E781B" w:rsidP="00C53A37">
            <w:pPr>
              <w:pStyle w:val="Odstavec"/>
              <w:tabs>
                <w:tab w:val="clear" w:pos="709"/>
              </w:tabs>
              <w:jc w:val="center"/>
            </w:pPr>
          </w:p>
        </w:tc>
      </w:tr>
      <w:tr w:rsidR="002E781B" w:rsidRPr="00B9078F" w14:paraId="32602D89" w14:textId="77777777" w:rsidTr="003E3E92">
        <w:tc>
          <w:tcPr>
            <w:tcW w:w="1526" w:type="dxa"/>
          </w:tcPr>
          <w:p w14:paraId="1E2F06B7" w14:textId="77777777" w:rsidR="002E781B" w:rsidRPr="00B9078F" w:rsidRDefault="002E781B" w:rsidP="00C53A37">
            <w:pPr>
              <w:pStyle w:val="Odstavec"/>
              <w:tabs>
                <w:tab w:val="clear" w:pos="709"/>
              </w:tabs>
              <w:jc w:val="center"/>
            </w:pPr>
          </w:p>
        </w:tc>
        <w:tc>
          <w:tcPr>
            <w:tcW w:w="498" w:type="dxa"/>
          </w:tcPr>
          <w:p w14:paraId="0D216D0E" w14:textId="77777777" w:rsidR="002E781B" w:rsidRPr="00B9078F" w:rsidRDefault="002E781B" w:rsidP="00C53A37">
            <w:pPr>
              <w:pStyle w:val="Odstavec"/>
              <w:tabs>
                <w:tab w:val="clear" w:pos="709"/>
              </w:tabs>
              <w:jc w:val="center"/>
            </w:pPr>
          </w:p>
        </w:tc>
        <w:tc>
          <w:tcPr>
            <w:tcW w:w="5172" w:type="dxa"/>
          </w:tcPr>
          <w:p w14:paraId="56616C01" w14:textId="77777777" w:rsidR="002E781B" w:rsidRPr="00B9078F" w:rsidRDefault="002E781B" w:rsidP="00C53A37">
            <w:pPr>
              <w:pStyle w:val="Odstavec"/>
              <w:tabs>
                <w:tab w:val="clear" w:pos="709"/>
              </w:tabs>
              <w:jc w:val="center"/>
            </w:pPr>
          </w:p>
        </w:tc>
        <w:tc>
          <w:tcPr>
            <w:tcW w:w="1523" w:type="dxa"/>
          </w:tcPr>
          <w:p w14:paraId="72794BDC" w14:textId="77777777" w:rsidR="002E781B" w:rsidRPr="00C11FD8" w:rsidRDefault="002E781B" w:rsidP="00C53A37">
            <w:pPr>
              <w:pStyle w:val="Odstavec"/>
              <w:tabs>
                <w:tab w:val="clear" w:pos="709"/>
              </w:tabs>
              <w:jc w:val="center"/>
            </w:pPr>
          </w:p>
        </w:tc>
      </w:tr>
      <w:tr w:rsidR="002E781B" w:rsidRPr="00B9078F" w14:paraId="1429E0FA" w14:textId="77777777" w:rsidTr="003E3E92">
        <w:tc>
          <w:tcPr>
            <w:tcW w:w="1526" w:type="dxa"/>
          </w:tcPr>
          <w:p w14:paraId="2EBFA8ED" w14:textId="77777777" w:rsidR="002E781B" w:rsidRPr="00B9078F" w:rsidRDefault="002E781B" w:rsidP="00C53A37">
            <w:pPr>
              <w:pStyle w:val="Odstavec"/>
              <w:tabs>
                <w:tab w:val="clear" w:pos="709"/>
              </w:tabs>
              <w:jc w:val="center"/>
            </w:pPr>
          </w:p>
        </w:tc>
        <w:tc>
          <w:tcPr>
            <w:tcW w:w="498" w:type="dxa"/>
          </w:tcPr>
          <w:p w14:paraId="09C062DE" w14:textId="77777777" w:rsidR="002E781B" w:rsidRPr="00B9078F" w:rsidRDefault="002E781B" w:rsidP="00C53A37">
            <w:pPr>
              <w:pStyle w:val="Odstavec"/>
              <w:tabs>
                <w:tab w:val="clear" w:pos="709"/>
              </w:tabs>
              <w:jc w:val="center"/>
            </w:pPr>
          </w:p>
        </w:tc>
        <w:tc>
          <w:tcPr>
            <w:tcW w:w="5172" w:type="dxa"/>
          </w:tcPr>
          <w:p w14:paraId="349D9F2A" w14:textId="77777777" w:rsidR="002E781B" w:rsidRPr="00B9078F" w:rsidRDefault="002E781B" w:rsidP="00C53A37">
            <w:pPr>
              <w:pStyle w:val="Odstavec"/>
              <w:tabs>
                <w:tab w:val="clear" w:pos="709"/>
              </w:tabs>
              <w:jc w:val="center"/>
            </w:pPr>
          </w:p>
        </w:tc>
        <w:tc>
          <w:tcPr>
            <w:tcW w:w="1523" w:type="dxa"/>
          </w:tcPr>
          <w:p w14:paraId="1DEFD0CC" w14:textId="77777777" w:rsidR="002E781B" w:rsidRPr="00C11FD8" w:rsidRDefault="002E781B" w:rsidP="00C53A37">
            <w:pPr>
              <w:pStyle w:val="Odstavec"/>
              <w:tabs>
                <w:tab w:val="clear" w:pos="709"/>
              </w:tabs>
              <w:jc w:val="center"/>
            </w:pPr>
          </w:p>
        </w:tc>
      </w:tr>
      <w:tr w:rsidR="002E781B" w:rsidRPr="00B9078F" w14:paraId="7F9C92B9" w14:textId="77777777" w:rsidTr="003E3E92">
        <w:tc>
          <w:tcPr>
            <w:tcW w:w="1526" w:type="dxa"/>
          </w:tcPr>
          <w:p w14:paraId="25A89982" w14:textId="77777777" w:rsidR="002E781B" w:rsidRPr="00B9078F" w:rsidRDefault="002E781B" w:rsidP="00C53A37">
            <w:pPr>
              <w:pStyle w:val="Odstavec"/>
              <w:tabs>
                <w:tab w:val="clear" w:pos="709"/>
              </w:tabs>
              <w:jc w:val="center"/>
            </w:pPr>
          </w:p>
        </w:tc>
        <w:tc>
          <w:tcPr>
            <w:tcW w:w="498" w:type="dxa"/>
          </w:tcPr>
          <w:p w14:paraId="5015DD07" w14:textId="77777777" w:rsidR="002E781B" w:rsidRPr="00B9078F" w:rsidRDefault="002E781B" w:rsidP="00C53A37">
            <w:pPr>
              <w:pStyle w:val="Odstavec"/>
              <w:tabs>
                <w:tab w:val="clear" w:pos="709"/>
              </w:tabs>
              <w:jc w:val="center"/>
            </w:pPr>
          </w:p>
        </w:tc>
        <w:tc>
          <w:tcPr>
            <w:tcW w:w="5172" w:type="dxa"/>
          </w:tcPr>
          <w:p w14:paraId="71CD3659" w14:textId="77777777" w:rsidR="002E781B" w:rsidRPr="00B9078F" w:rsidRDefault="002E781B" w:rsidP="00C53A37">
            <w:pPr>
              <w:pStyle w:val="Odstavec"/>
              <w:tabs>
                <w:tab w:val="clear" w:pos="709"/>
              </w:tabs>
              <w:jc w:val="center"/>
            </w:pPr>
          </w:p>
        </w:tc>
        <w:tc>
          <w:tcPr>
            <w:tcW w:w="1523" w:type="dxa"/>
          </w:tcPr>
          <w:p w14:paraId="68AAE83E" w14:textId="77777777" w:rsidR="002E781B" w:rsidRPr="00C11FD8" w:rsidRDefault="002E781B" w:rsidP="00C53A37">
            <w:pPr>
              <w:pStyle w:val="Odstavec"/>
              <w:tabs>
                <w:tab w:val="clear" w:pos="709"/>
              </w:tabs>
              <w:jc w:val="center"/>
            </w:pPr>
          </w:p>
        </w:tc>
      </w:tr>
      <w:tr w:rsidR="002E781B" w:rsidRPr="00B9078F" w14:paraId="3C942D3C" w14:textId="77777777" w:rsidTr="003E3E92">
        <w:tc>
          <w:tcPr>
            <w:tcW w:w="1526" w:type="dxa"/>
          </w:tcPr>
          <w:p w14:paraId="7815039A" w14:textId="77777777" w:rsidR="002E781B" w:rsidRPr="00B9078F" w:rsidRDefault="002E781B" w:rsidP="00C53A37">
            <w:pPr>
              <w:pStyle w:val="Odstavec"/>
              <w:tabs>
                <w:tab w:val="clear" w:pos="709"/>
              </w:tabs>
              <w:jc w:val="center"/>
            </w:pPr>
          </w:p>
        </w:tc>
        <w:tc>
          <w:tcPr>
            <w:tcW w:w="498" w:type="dxa"/>
          </w:tcPr>
          <w:p w14:paraId="59382B25" w14:textId="77777777" w:rsidR="002E781B" w:rsidRPr="00B9078F" w:rsidRDefault="002E781B" w:rsidP="00C53A37">
            <w:pPr>
              <w:pStyle w:val="Odstavec"/>
              <w:tabs>
                <w:tab w:val="clear" w:pos="709"/>
              </w:tabs>
              <w:jc w:val="center"/>
            </w:pPr>
          </w:p>
        </w:tc>
        <w:tc>
          <w:tcPr>
            <w:tcW w:w="5172" w:type="dxa"/>
          </w:tcPr>
          <w:p w14:paraId="5ADC228D" w14:textId="77777777" w:rsidR="002E781B" w:rsidRPr="00B9078F" w:rsidRDefault="002E781B" w:rsidP="00C53A37">
            <w:pPr>
              <w:pStyle w:val="Odstavec"/>
              <w:tabs>
                <w:tab w:val="clear" w:pos="709"/>
              </w:tabs>
              <w:jc w:val="center"/>
            </w:pPr>
          </w:p>
        </w:tc>
        <w:tc>
          <w:tcPr>
            <w:tcW w:w="1523" w:type="dxa"/>
          </w:tcPr>
          <w:p w14:paraId="4A265B95" w14:textId="77777777" w:rsidR="002E781B" w:rsidRPr="00C11FD8" w:rsidRDefault="002E781B" w:rsidP="00C53A37">
            <w:pPr>
              <w:pStyle w:val="Odstavec"/>
              <w:tabs>
                <w:tab w:val="clear" w:pos="709"/>
              </w:tabs>
              <w:jc w:val="center"/>
            </w:pPr>
          </w:p>
        </w:tc>
      </w:tr>
      <w:tr w:rsidR="002E781B" w:rsidRPr="00B9078F" w14:paraId="540BA43F" w14:textId="77777777" w:rsidTr="003E3E92">
        <w:tc>
          <w:tcPr>
            <w:tcW w:w="1526" w:type="dxa"/>
          </w:tcPr>
          <w:p w14:paraId="1B9822ED" w14:textId="77777777" w:rsidR="002E781B" w:rsidRPr="00B9078F" w:rsidRDefault="002E781B" w:rsidP="00C53A37">
            <w:pPr>
              <w:pStyle w:val="Odstavec"/>
              <w:tabs>
                <w:tab w:val="clear" w:pos="709"/>
              </w:tabs>
              <w:jc w:val="center"/>
            </w:pPr>
          </w:p>
        </w:tc>
        <w:tc>
          <w:tcPr>
            <w:tcW w:w="498" w:type="dxa"/>
          </w:tcPr>
          <w:p w14:paraId="3680A68E" w14:textId="77777777" w:rsidR="002E781B" w:rsidRPr="00B9078F" w:rsidRDefault="002E781B" w:rsidP="00C53A37">
            <w:pPr>
              <w:pStyle w:val="Odstavec"/>
              <w:tabs>
                <w:tab w:val="clear" w:pos="709"/>
              </w:tabs>
              <w:jc w:val="center"/>
            </w:pPr>
          </w:p>
        </w:tc>
        <w:tc>
          <w:tcPr>
            <w:tcW w:w="5172" w:type="dxa"/>
          </w:tcPr>
          <w:p w14:paraId="008261DE" w14:textId="77777777" w:rsidR="002E781B" w:rsidRPr="00B9078F" w:rsidRDefault="002E781B" w:rsidP="00C53A37">
            <w:pPr>
              <w:pStyle w:val="Odstavec"/>
              <w:tabs>
                <w:tab w:val="clear" w:pos="709"/>
              </w:tabs>
              <w:jc w:val="center"/>
            </w:pPr>
          </w:p>
        </w:tc>
        <w:tc>
          <w:tcPr>
            <w:tcW w:w="1523" w:type="dxa"/>
          </w:tcPr>
          <w:p w14:paraId="24F131AE" w14:textId="77777777" w:rsidR="002E781B" w:rsidRPr="00C11FD8" w:rsidRDefault="002E781B" w:rsidP="00C53A37">
            <w:pPr>
              <w:pStyle w:val="Odstavec"/>
              <w:tabs>
                <w:tab w:val="clear" w:pos="709"/>
              </w:tabs>
              <w:jc w:val="center"/>
            </w:pPr>
          </w:p>
        </w:tc>
      </w:tr>
      <w:tr w:rsidR="002E781B" w:rsidRPr="00B9078F" w14:paraId="7987FC81" w14:textId="77777777" w:rsidTr="003E3E92">
        <w:tc>
          <w:tcPr>
            <w:tcW w:w="1526" w:type="dxa"/>
          </w:tcPr>
          <w:p w14:paraId="5DA8E787" w14:textId="77777777" w:rsidR="002E781B" w:rsidRPr="00B9078F" w:rsidRDefault="002E781B" w:rsidP="00C53A37">
            <w:pPr>
              <w:pStyle w:val="Odstavec"/>
              <w:tabs>
                <w:tab w:val="clear" w:pos="709"/>
              </w:tabs>
              <w:jc w:val="center"/>
            </w:pPr>
          </w:p>
        </w:tc>
        <w:tc>
          <w:tcPr>
            <w:tcW w:w="498" w:type="dxa"/>
          </w:tcPr>
          <w:p w14:paraId="33C71816" w14:textId="77777777" w:rsidR="002E781B" w:rsidRPr="00B9078F" w:rsidRDefault="002E781B" w:rsidP="00C53A37">
            <w:pPr>
              <w:pStyle w:val="Odstavec"/>
              <w:tabs>
                <w:tab w:val="clear" w:pos="709"/>
              </w:tabs>
              <w:jc w:val="center"/>
            </w:pPr>
          </w:p>
        </w:tc>
        <w:tc>
          <w:tcPr>
            <w:tcW w:w="5172" w:type="dxa"/>
          </w:tcPr>
          <w:p w14:paraId="77F3C900" w14:textId="77777777" w:rsidR="002E781B" w:rsidRPr="00B9078F" w:rsidRDefault="002E781B" w:rsidP="00C53A37">
            <w:pPr>
              <w:pStyle w:val="Odstavec"/>
              <w:tabs>
                <w:tab w:val="clear" w:pos="709"/>
              </w:tabs>
              <w:jc w:val="center"/>
            </w:pPr>
          </w:p>
        </w:tc>
        <w:tc>
          <w:tcPr>
            <w:tcW w:w="1523" w:type="dxa"/>
          </w:tcPr>
          <w:p w14:paraId="5E72EA00" w14:textId="77777777" w:rsidR="002E781B" w:rsidRPr="00C11FD8" w:rsidRDefault="002E781B" w:rsidP="00C53A37">
            <w:pPr>
              <w:pStyle w:val="Odstavec"/>
              <w:tabs>
                <w:tab w:val="clear" w:pos="709"/>
              </w:tabs>
              <w:jc w:val="center"/>
            </w:pPr>
          </w:p>
        </w:tc>
      </w:tr>
      <w:tr w:rsidR="002E781B" w:rsidRPr="00B9078F" w14:paraId="0605ADF1" w14:textId="77777777" w:rsidTr="003E3E92">
        <w:tc>
          <w:tcPr>
            <w:tcW w:w="1526" w:type="dxa"/>
          </w:tcPr>
          <w:p w14:paraId="6BBF5C8D" w14:textId="77777777" w:rsidR="002E781B" w:rsidRPr="00B9078F" w:rsidRDefault="002E781B" w:rsidP="00C53A37">
            <w:pPr>
              <w:pStyle w:val="Odstavec"/>
              <w:tabs>
                <w:tab w:val="clear" w:pos="709"/>
              </w:tabs>
              <w:jc w:val="center"/>
            </w:pPr>
          </w:p>
        </w:tc>
        <w:tc>
          <w:tcPr>
            <w:tcW w:w="498" w:type="dxa"/>
          </w:tcPr>
          <w:p w14:paraId="274E7287" w14:textId="77777777" w:rsidR="002E781B" w:rsidRPr="00B9078F" w:rsidRDefault="002E781B" w:rsidP="00C53A37">
            <w:pPr>
              <w:pStyle w:val="Odstavec"/>
              <w:tabs>
                <w:tab w:val="clear" w:pos="709"/>
              </w:tabs>
              <w:jc w:val="center"/>
            </w:pPr>
          </w:p>
        </w:tc>
        <w:tc>
          <w:tcPr>
            <w:tcW w:w="5172" w:type="dxa"/>
          </w:tcPr>
          <w:p w14:paraId="078C6EB4" w14:textId="77777777" w:rsidR="002E781B" w:rsidRPr="00B9078F" w:rsidRDefault="002E781B" w:rsidP="00C53A37">
            <w:pPr>
              <w:pStyle w:val="Odstavec"/>
              <w:tabs>
                <w:tab w:val="clear" w:pos="709"/>
              </w:tabs>
              <w:jc w:val="center"/>
            </w:pPr>
          </w:p>
        </w:tc>
        <w:tc>
          <w:tcPr>
            <w:tcW w:w="1523" w:type="dxa"/>
          </w:tcPr>
          <w:p w14:paraId="317F91B6" w14:textId="77777777" w:rsidR="002E781B" w:rsidRPr="00C11FD8" w:rsidRDefault="002E781B" w:rsidP="00C53A37">
            <w:pPr>
              <w:pStyle w:val="Odstavec"/>
              <w:tabs>
                <w:tab w:val="clear" w:pos="709"/>
              </w:tabs>
              <w:jc w:val="center"/>
            </w:pPr>
          </w:p>
        </w:tc>
      </w:tr>
      <w:tr w:rsidR="002E781B" w:rsidRPr="00B9078F" w14:paraId="21646C8F" w14:textId="77777777" w:rsidTr="003E3E92">
        <w:tc>
          <w:tcPr>
            <w:tcW w:w="1526" w:type="dxa"/>
          </w:tcPr>
          <w:p w14:paraId="22EE9A38" w14:textId="77777777" w:rsidR="002E781B" w:rsidRPr="00B9078F" w:rsidRDefault="002E781B" w:rsidP="00C53A37">
            <w:pPr>
              <w:pStyle w:val="Odstavec"/>
              <w:tabs>
                <w:tab w:val="clear" w:pos="709"/>
              </w:tabs>
              <w:jc w:val="center"/>
            </w:pPr>
          </w:p>
        </w:tc>
        <w:tc>
          <w:tcPr>
            <w:tcW w:w="498" w:type="dxa"/>
          </w:tcPr>
          <w:p w14:paraId="369F1B81" w14:textId="77777777" w:rsidR="002E781B" w:rsidRPr="00B9078F" w:rsidRDefault="002E781B" w:rsidP="00C53A37">
            <w:pPr>
              <w:pStyle w:val="Odstavec"/>
              <w:tabs>
                <w:tab w:val="clear" w:pos="709"/>
              </w:tabs>
              <w:jc w:val="center"/>
            </w:pPr>
          </w:p>
        </w:tc>
        <w:tc>
          <w:tcPr>
            <w:tcW w:w="5172" w:type="dxa"/>
          </w:tcPr>
          <w:p w14:paraId="10EEF071" w14:textId="77777777" w:rsidR="002E781B" w:rsidRPr="00B9078F" w:rsidRDefault="002E781B" w:rsidP="00C53A37">
            <w:pPr>
              <w:pStyle w:val="Odstavec"/>
              <w:tabs>
                <w:tab w:val="clear" w:pos="709"/>
              </w:tabs>
              <w:jc w:val="center"/>
            </w:pPr>
          </w:p>
        </w:tc>
        <w:tc>
          <w:tcPr>
            <w:tcW w:w="1523" w:type="dxa"/>
          </w:tcPr>
          <w:p w14:paraId="398AEAF4" w14:textId="77777777" w:rsidR="002E781B" w:rsidRPr="00C11FD8" w:rsidRDefault="002E781B" w:rsidP="00C53A37">
            <w:pPr>
              <w:pStyle w:val="Odstavec"/>
              <w:tabs>
                <w:tab w:val="clear" w:pos="709"/>
              </w:tabs>
              <w:jc w:val="center"/>
            </w:pPr>
          </w:p>
        </w:tc>
      </w:tr>
      <w:tr w:rsidR="002E781B" w:rsidRPr="00B9078F" w14:paraId="4601D9A7" w14:textId="77777777" w:rsidTr="003E3E92">
        <w:tc>
          <w:tcPr>
            <w:tcW w:w="1526" w:type="dxa"/>
          </w:tcPr>
          <w:p w14:paraId="24A55C3A" w14:textId="77777777" w:rsidR="002E781B" w:rsidRPr="00B9078F" w:rsidRDefault="002E781B" w:rsidP="00C53A37">
            <w:pPr>
              <w:pStyle w:val="Odstavec"/>
              <w:tabs>
                <w:tab w:val="clear" w:pos="709"/>
              </w:tabs>
              <w:jc w:val="center"/>
            </w:pPr>
          </w:p>
        </w:tc>
        <w:tc>
          <w:tcPr>
            <w:tcW w:w="498" w:type="dxa"/>
          </w:tcPr>
          <w:p w14:paraId="76CFF256" w14:textId="77777777" w:rsidR="002E781B" w:rsidRPr="00B9078F" w:rsidRDefault="002E781B" w:rsidP="00C53A37">
            <w:pPr>
              <w:pStyle w:val="Odstavec"/>
              <w:tabs>
                <w:tab w:val="clear" w:pos="709"/>
              </w:tabs>
              <w:jc w:val="center"/>
            </w:pPr>
          </w:p>
        </w:tc>
        <w:tc>
          <w:tcPr>
            <w:tcW w:w="5172" w:type="dxa"/>
          </w:tcPr>
          <w:p w14:paraId="2290C235" w14:textId="77777777" w:rsidR="002E781B" w:rsidRPr="00B9078F" w:rsidRDefault="002E781B" w:rsidP="00C53A37">
            <w:pPr>
              <w:pStyle w:val="Odstavec"/>
              <w:tabs>
                <w:tab w:val="clear" w:pos="709"/>
              </w:tabs>
              <w:jc w:val="center"/>
            </w:pPr>
          </w:p>
        </w:tc>
        <w:tc>
          <w:tcPr>
            <w:tcW w:w="1523" w:type="dxa"/>
          </w:tcPr>
          <w:p w14:paraId="26773390" w14:textId="77777777" w:rsidR="002E781B" w:rsidRPr="00C11FD8" w:rsidRDefault="002E781B" w:rsidP="00C53A37">
            <w:pPr>
              <w:pStyle w:val="Odstavec"/>
              <w:tabs>
                <w:tab w:val="clear" w:pos="709"/>
              </w:tabs>
              <w:jc w:val="center"/>
            </w:pPr>
          </w:p>
        </w:tc>
      </w:tr>
    </w:tbl>
    <w:p w14:paraId="1C809DBE" w14:textId="77777777" w:rsidR="009F07AA" w:rsidRDefault="009F07AA">
      <w:pPr>
        <w:spacing w:before="0" w:after="0" w:line="240" w:lineRule="auto"/>
        <w:rPr>
          <w:rFonts w:eastAsia="Times New Roman"/>
          <w:b/>
          <w:kern w:val="28"/>
          <w:sz w:val="28"/>
          <w:lang w:eastAsia="cs-CZ"/>
        </w:rPr>
      </w:pPr>
      <w:r>
        <w:rPr>
          <w:sz w:val="28"/>
        </w:rPr>
        <w:br w:type="page"/>
      </w:r>
    </w:p>
    <w:p w14:paraId="7F7EB227" w14:textId="3A12D46B" w:rsidR="00304727" w:rsidRPr="00B9078F" w:rsidRDefault="00304727" w:rsidP="00304727">
      <w:pPr>
        <w:pStyle w:val="Nadpis1"/>
        <w:numPr>
          <w:ilvl w:val="0"/>
          <w:numId w:val="0"/>
        </w:numPr>
        <w:ind w:left="432" w:hanging="432"/>
        <w:rPr>
          <w:sz w:val="28"/>
        </w:rPr>
      </w:pPr>
      <w:bookmarkStart w:id="14" w:name="_Toc177584280"/>
      <w:r w:rsidRPr="00B9078F">
        <w:rPr>
          <w:sz w:val="28"/>
        </w:rPr>
        <w:lastRenderedPageBreak/>
        <w:t>SEZNAM TABULEK</w:t>
      </w:r>
      <w:bookmarkEnd w:id="14"/>
    </w:p>
    <w:tbl>
      <w:tblPr>
        <w:tblStyle w:val="Svtlmkatabulky"/>
        <w:tblW w:w="0" w:type="auto"/>
        <w:tblLook w:val="01E0" w:firstRow="1" w:lastRow="1" w:firstColumn="1" w:lastColumn="1" w:noHBand="0" w:noVBand="0"/>
      </w:tblPr>
      <w:tblGrid>
        <w:gridCol w:w="1526"/>
        <w:gridCol w:w="499"/>
        <w:gridCol w:w="5171"/>
        <w:gridCol w:w="1523"/>
      </w:tblGrid>
      <w:tr w:rsidR="00304727" w:rsidRPr="00B9078F" w14:paraId="775101EA" w14:textId="77777777" w:rsidTr="001A36A7">
        <w:tc>
          <w:tcPr>
            <w:tcW w:w="1526" w:type="dxa"/>
          </w:tcPr>
          <w:p w14:paraId="3A857988" w14:textId="77777777" w:rsidR="00304727" w:rsidRPr="00B9078F" w:rsidRDefault="00304727" w:rsidP="00C53A37">
            <w:pPr>
              <w:pStyle w:val="Odstavec"/>
              <w:tabs>
                <w:tab w:val="clear" w:pos="709"/>
              </w:tabs>
              <w:jc w:val="center"/>
            </w:pPr>
          </w:p>
        </w:tc>
        <w:tc>
          <w:tcPr>
            <w:tcW w:w="499" w:type="dxa"/>
          </w:tcPr>
          <w:p w14:paraId="2D941785" w14:textId="77777777" w:rsidR="00304727" w:rsidRPr="00B9078F" w:rsidRDefault="00304727" w:rsidP="00C53A37">
            <w:pPr>
              <w:pStyle w:val="Odstavec"/>
              <w:tabs>
                <w:tab w:val="clear" w:pos="709"/>
              </w:tabs>
              <w:jc w:val="center"/>
            </w:pPr>
          </w:p>
        </w:tc>
        <w:tc>
          <w:tcPr>
            <w:tcW w:w="5171" w:type="dxa"/>
          </w:tcPr>
          <w:p w14:paraId="25571D3D" w14:textId="77777777" w:rsidR="00304727" w:rsidRPr="00B9078F" w:rsidRDefault="00304727" w:rsidP="00C53A37">
            <w:pPr>
              <w:pStyle w:val="Odstavec"/>
              <w:tabs>
                <w:tab w:val="clear" w:pos="709"/>
              </w:tabs>
              <w:jc w:val="center"/>
            </w:pPr>
          </w:p>
        </w:tc>
        <w:tc>
          <w:tcPr>
            <w:tcW w:w="1523" w:type="dxa"/>
          </w:tcPr>
          <w:p w14:paraId="1A09716C" w14:textId="77777777" w:rsidR="00304727" w:rsidRPr="00B9078F" w:rsidRDefault="00304727" w:rsidP="00C53A37">
            <w:pPr>
              <w:pStyle w:val="Odstavec"/>
              <w:tabs>
                <w:tab w:val="clear" w:pos="709"/>
              </w:tabs>
              <w:jc w:val="center"/>
              <w:rPr>
                <w:szCs w:val="24"/>
                <w:highlight w:val="yellow"/>
              </w:rPr>
            </w:pPr>
            <w:r w:rsidRPr="00B9078F">
              <w:rPr>
                <w:szCs w:val="24"/>
              </w:rPr>
              <w:t>Strana</w:t>
            </w:r>
          </w:p>
        </w:tc>
      </w:tr>
      <w:tr w:rsidR="00304727" w:rsidRPr="00B9078F" w14:paraId="11ABC4DC" w14:textId="77777777" w:rsidTr="001A36A7">
        <w:tc>
          <w:tcPr>
            <w:tcW w:w="1526" w:type="dxa"/>
          </w:tcPr>
          <w:p w14:paraId="79C36B5C" w14:textId="2BDBE08A" w:rsidR="00304727" w:rsidRPr="00B9078F" w:rsidRDefault="00304727" w:rsidP="00C53A37">
            <w:pPr>
              <w:pStyle w:val="Odstavec"/>
              <w:tabs>
                <w:tab w:val="clear" w:pos="709"/>
              </w:tabs>
              <w:ind w:firstLine="0"/>
              <w:jc w:val="center"/>
            </w:pPr>
            <w:r w:rsidRPr="00B9078F">
              <w:t>Tabulka 1</w:t>
            </w:r>
          </w:p>
        </w:tc>
        <w:tc>
          <w:tcPr>
            <w:tcW w:w="499" w:type="dxa"/>
          </w:tcPr>
          <w:p w14:paraId="58FAA447" w14:textId="7EFE7B3C" w:rsidR="00304727" w:rsidRPr="00B9078F" w:rsidRDefault="00304727" w:rsidP="00C53A37">
            <w:pPr>
              <w:pStyle w:val="Odstavec"/>
              <w:tabs>
                <w:tab w:val="clear" w:pos="709"/>
              </w:tabs>
              <w:jc w:val="center"/>
            </w:pPr>
            <w:r w:rsidRPr="00B9078F">
              <w:sym w:font="Symbol" w:char="F02D"/>
            </w:r>
          </w:p>
        </w:tc>
        <w:tc>
          <w:tcPr>
            <w:tcW w:w="5171" w:type="dxa"/>
          </w:tcPr>
          <w:p w14:paraId="227D1B60" w14:textId="03CAA3DD" w:rsidR="00304727" w:rsidRPr="00B9078F" w:rsidRDefault="00304727" w:rsidP="00C53A37">
            <w:pPr>
              <w:pStyle w:val="Odstavec"/>
              <w:tabs>
                <w:tab w:val="clear" w:pos="709"/>
              </w:tabs>
              <w:jc w:val="center"/>
            </w:pPr>
            <w:r w:rsidRPr="00B9078F">
              <w:t>Popis tabulky</w:t>
            </w:r>
          </w:p>
        </w:tc>
        <w:tc>
          <w:tcPr>
            <w:tcW w:w="1523" w:type="dxa"/>
          </w:tcPr>
          <w:p w14:paraId="348FF4B6" w14:textId="0FFCFA87" w:rsidR="00304727" w:rsidRPr="00B9078F" w:rsidRDefault="00304727" w:rsidP="00C53A37">
            <w:pPr>
              <w:pStyle w:val="Odstavec"/>
              <w:tabs>
                <w:tab w:val="clear" w:pos="709"/>
              </w:tabs>
              <w:jc w:val="center"/>
              <w:rPr>
                <w:highlight w:val="yellow"/>
              </w:rPr>
            </w:pPr>
            <w:r w:rsidRPr="00B9078F">
              <w:t>… XX</w:t>
            </w:r>
          </w:p>
        </w:tc>
      </w:tr>
      <w:tr w:rsidR="00304727" w:rsidRPr="00B9078F" w14:paraId="79F86565" w14:textId="77777777" w:rsidTr="001A36A7">
        <w:tc>
          <w:tcPr>
            <w:tcW w:w="1526" w:type="dxa"/>
          </w:tcPr>
          <w:p w14:paraId="44123D06" w14:textId="77777777" w:rsidR="00304727" w:rsidRPr="00B9078F" w:rsidRDefault="00304727" w:rsidP="00C53A37">
            <w:pPr>
              <w:pStyle w:val="Odstavec"/>
              <w:tabs>
                <w:tab w:val="clear" w:pos="709"/>
              </w:tabs>
              <w:jc w:val="center"/>
              <w:rPr>
                <w:szCs w:val="24"/>
              </w:rPr>
            </w:pPr>
          </w:p>
        </w:tc>
        <w:tc>
          <w:tcPr>
            <w:tcW w:w="499" w:type="dxa"/>
          </w:tcPr>
          <w:p w14:paraId="0ABBF696" w14:textId="77777777" w:rsidR="00304727" w:rsidRPr="00B9078F" w:rsidRDefault="00304727" w:rsidP="00C53A37">
            <w:pPr>
              <w:pStyle w:val="Odstavec"/>
              <w:tabs>
                <w:tab w:val="clear" w:pos="709"/>
              </w:tabs>
              <w:jc w:val="center"/>
              <w:rPr>
                <w:szCs w:val="24"/>
              </w:rPr>
            </w:pPr>
          </w:p>
        </w:tc>
        <w:tc>
          <w:tcPr>
            <w:tcW w:w="5171" w:type="dxa"/>
          </w:tcPr>
          <w:p w14:paraId="67EF7F14" w14:textId="77777777" w:rsidR="00304727" w:rsidRPr="00B9078F" w:rsidRDefault="00304727" w:rsidP="00C53A37">
            <w:pPr>
              <w:pStyle w:val="Odstavec"/>
              <w:tabs>
                <w:tab w:val="clear" w:pos="709"/>
              </w:tabs>
              <w:jc w:val="center"/>
              <w:rPr>
                <w:szCs w:val="24"/>
              </w:rPr>
            </w:pPr>
          </w:p>
        </w:tc>
        <w:tc>
          <w:tcPr>
            <w:tcW w:w="1523" w:type="dxa"/>
          </w:tcPr>
          <w:p w14:paraId="69EB1102" w14:textId="77777777" w:rsidR="00304727" w:rsidRPr="00B9078F" w:rsidRDefault="00304727" w:rsidP="00C53A37">
            <w:pPr>
              <w:pStyle w:val="Odstavec"/>
              <w:tabs>
                <w:tab w:val="clear" w:pos="709"/>
              </w:tabs>
              <w:jc w:val="center"/>
              <w:rPr>
                <w:szCs w:val="24"/>
              </w:rPr>
            </w:pPr>
          </w:p>
        </w:tc>
      </w:tr>
      <w:tr w:rsidR="00304727" w:rsidRPr="00B9078F" w14:paraId="1240020E" w14:textId="77777777" w:rsidTr="001A36A7">
        <w:tc>
          <w:tcPr>
            <w:tcW w:w="1526" w:type="dxa"/>
          </w:tcPr>
          <w:p w14:paraId="4956D491" w14:textId="139359AC" w:rsidR="00304727" w:rsidRPr="00B9078F" w:rsidRDefault="00304727" w:rsidP="00C53A37">
            <w:pPr>
              <w:pStyle w:val="Odstavec"/>
              <w:tabs>
                <w:tab w:val="clear" w:pos="709"/>
              </w:tabs>
              <w:jc w:val="center"/>
            </w:pPr>
          </w:p>
        </w:tc>
        <w:tc>
          <w:tcPr>
            <w:tcW w:w="499" w:type="dxa"/>
          </w:tcPr>
          <w:p w14:paraId="2325A8B4" w14:textId="57C74AF4" w:rsidR="00304727" w:rsidRPr="00B9078F" w:rsidRDefault="00304727" w:rsidP="00C53A37">
            <w:pPr>
              <w:pStyle w:val="Odstavec"/>
              <w:tabs>
                <w:tab w:val="clear" w:pos="709"/>
              </w:tabs>
              <w:jc w:val="center"/>
            </w:pPr>
          </w:p>
        </w:tc>
        <w:tc>
          <w:tcPr>
            <w:tcW w:w="5171" w:type="dxa"/>
          </w:tcPr>
          <w:p w14:paraId="76C5B5B0" w14:textId="094283CF" w:rsidR="00304727" w:rsidRPr="00B9078F" w:rsidRDefault="00304727" w:rsidP="00C53A37">
            <w:pPr>
              <w:pStyle w:val="Odstavec"/>
              <w:tabs>
                <w:tab w:val="clear" w:pos="709"/>
              </w:tabs>
              <w:jc w:val="center"/>
            </w:pPr>
          </w:p>
        </w:tc>
        <w:tc>
          <w:tcPr>
            <w:tcW w:w="1523" w:type="dxa"/>
          </w:tcPr>
          <w:p w14:paraId="19D818E6" w14:textId="15B62F55" w:rsidR="00304727" w:rsidRPr="00B9078F" w:rsidRDefault="00304727" w:rsidP="00C53A37">
            <w:pPr>
              <w:pStyle w:val="Odstavec"/>
              <w:tabs>
                <w:tab w:val="clear" w:pos="709"/>
              </w:tabs>
              <w:jc w:val="center"/>
              <w:rPr>
                <w:highlight w:val="yellow"/>
              </w:rPr>
            </w:pPr>
          </w:p>
        </w:tc>
      </w:tr>
      <w:tr w:rsidR="00304727" w:rsidRPr="00B9078F" w14:paraId="1A0B36C1" w14:textId="77777777" w:rsidTr="001A36A7">
        <w:tc>
          <w:tcPr>
            <w:tcW w:w="1526" w:type="dxa"/>
          </w:tcPr>
          <w:p w14:paraId="3C9B860A" w14:textId="42CF4D0F" w:rsidR="00304727" w:rsidRPr="00B9078F" w:rsidRDefault="00304727" w:rsidP="00C53A37">
            <w:pPr>
              <w:pStyle w:val="Odstavec"/>
              <w:tabs>
                <w:tab w:val="clear" w:pos="709"/>
              </w:tabs>
              <w:jc w:val="center"/>
            </w:pPr>
          </w:p>
        </w:tc>
        <w:tc>
          <w:tcPr>
            <w:tcW w:w="499" w:type="dxa"/>
          </w:tcPr>
          <w:p w14:paraId="3571F4E4" w14:textId="5DA5F5B0" w:rsidR="00304727" w:rsidRPr="00B9078F" w:rsidRDefault="00304727" w:rsidP="00C53A37">
            <w:pPr>
              <w:pStyle w:val="Odstavec"/>
              <w:tabs>
                <w:tab w:val="clear" w:pos="709"/>
              </w:tabs>
              <w:jc w:val="center"/>
            </w:pPr>
          </w:p>
        </w:tc>
        <w:tc>
          <w:tcPr>
            <w:tcW w:w="5171" w:type="dxa"/>
          </w:tcPr>
          <w:p w14:paraId="6FCC9EB3" w14:textId="3B203535" w:rsidR="00304727" w:rsidRPr="00B9078F" w:rsidRDefault="00304727" w:rsidP="00C53A37">
            <w:pPr>
              <w:pStyle w:val="Odstavec"/>
              <w:tabs>
                <w:tab w:val="clear" w:pos="709"/>
              </w:tabs>
              <w:jc w:val="center"/>
            </w:pPr>
          </w:p>
        </w:tc>
        <w:tc>
          <w:tcPr>
            <w:tcW w:w="1523" w:type="dxa"/>
          </w:tcPr>
          <w:p w14:paraId="17F12AFF" w14:textId="16E3C599" w:rsidR="00304727" w:rsidRPr="00B9078F" w:rsidRDefault="00304727" w:rsidP="00C53A37">
            <w:pPr>
              <w:pStyle w:val="Odstavec"/>
              <w:tabs>
                <w:tab w:val="clear" w:pos="709"/>
              </w:tabs>
              <w:jc w:val="center"/>
            </w:pPr>
          </w:p>
        </w:tc>
      </w:tr>
      <w:tr w:rsidR="001A36A7" w:rsidRPr="00B9078F" w14:paraId="129FAC71" w14:textId="77777777" w:rsidTr="001A36A7">
        <w:tc>
          <w:tcPr>
            <w:tcW w:w="1526" w:type="dxa"/>
          </w:tcPr>
          <w:p w14:paraId="4DBC2B10" w14:textId="77777777" w:rsidR="001A36A7" w:rsidRPr="00B9078F" w:rsidRDefault="001A36A7" w:rsidP="00C53A37">
            <w:pPr>
              <w:pStyle w:val="Odstavec"/>
              <w:tabs>
                <w:tab w:val="clear" w:pos="709"/>
              </w:tabs>
              <w:jc w:val="center"/>
            </w:pPr>
          </w:p>
        </w:tc>
        <w:tc>
          <w:tcPr>
            <w:tcW w:w="499" w:type="dxa"/>
          </w:tcPr>
          <w:p w14:paraId="46CCD895" w14:textId="77777777" w:rsidR="001A36A7" w:rsidRPr="00B9078F" w:rsidRDefault="001A36A7" w:rsidP="00C53A37">
            <w:pPr>
              <w:pStyle w:val="Odstavec"/>
              <w:tabs>
                <w:tab w:val="clear" w:pos="709"/>
              </w:tabs>
              <w:jc w:val="center"/>
            </w:pPr>
          </w:p>
        </w:tc>
        <w:tc>
          <w:tcPr>
            <w:tcW w:w="5171" w:type="dxa"/>
          </w:tcPr>
          <w:p w14:paraId="3B9DA8D1" w14:textId="77777777" w:rsidR="001A36A7" w:rsidRPr="00B9078F" w:rsidRDefault="001A36A7" w:rsidP="00C53A37">
            <w:pPr>
              <w:pStyle w:val="Odstavec"/>
              <w:tabs>
                <w:tab w:val="clear" w:pos="709"/>
              </w:tabs>
              <w:jc w:val="center"/>
            </w:pPr>
          </w:p>
        </w:tc>
        <w:tc>
          <w:tcPr>
            <w:tcW w:w="1523" w:type="dxa"/>
          </w:tcPr>
          <w:p w14:paraId="2A6227DA" w14:textId="77777777" w:rsidR="001A36A7" w:rsidRPr="00B9078F" w:rsidRDefault="001A36A7" w:rsidP="00C53A37">
            <w:pPr>
              <w:pStyle w:val="Odstavec"/>
              <w:tabs>
                <w:tab w:val="clear" w:pos="709"/>
              </w:tabs>
              <w:jc w:val="center"/>
            </w:pPr>
          </w:p>
        </w:tc>
      </w:tr>
      <w:tr w:rsidR="001A36A7" w:rsidRPr="00B9078F" w14:paraId="3C69FDD4" w14:textId="77777777" w:rsidTr="001A36A7">
        <w:tc>
          <w:tcPr>
            <w:tcW w:w="1526" w:type="dxa"/>
          </w:tcPr>
          <w:p w14:paraId="12A72127" w14:textId="77777777" w:rsidR="001A36A7" w:rsidRPr="00B9078F" w:rsidRDefault="001A36A7" w:rsidP="00C53A37">
            <w:pPr>
              <w:pStyle w:val="Odstavec"/>
              <w:tabs>
                <w:tab w:val="clear" w:pos="709"/>
              </w:tabs>
              <w:jc w:val="center"/>
            </w:pPr>
          </w:p>
        </w:tc>
        <w:tc>
          <w:tcPr>
            <w:tcW w:w="499" w:type="dxa"/>
          </w:tcPr>
          <w:p w14:paraId="30AF8E31" w14:textId="77777777" w:rsidR="001A36A7" w:rsidRPr="00B9078F" w:rsidRDefault="001A36A7" w:rsidP="00C53A37">
            <w:pPr>
              <w:pStyle w:val="Odstavec"/>
              <w:tabs>
                <w:tab w:val="clear" w:pos="709"/>
              </w:tabs>
              <w:jc w:val="center"/>
            </w:pPr>
          </w:p>
        </w:tc>
        <w:tc>
          <w:tcPr>
            <w:tcW w:w="5171" w:type="dxa"/>
          </w:tcPr>
          <w:p w14:paraId="59EEAA0B" w14:textId="77777777" w:rsidR="001A36A7" w:rsidRPr="00B9078F" w:rsidRDefault="001A36A7" w:rsidP="00C53A37">
            <w:pPr>
              <w:pStyle w:val="Odstavec"/>
              <w:tabs>
                <w:tab w:val="clear" w:pos="709"/>
              </w:tabs>
              <w:jc w:val="center"/>
            </w:pPr>
          </w:p>
        </w:tc>
        <w:tc>
          <w:tcPr>
            <w:tcW w:w="1523" w:type="dxa"/>
          </w:tcPr>
          <w:p w14:paraId="33FE4356" w14:textId="77777777" w:rsidR="001A36A7" w:rsidRPr="00B9078F" w:rsidRDefault="001A36A7" w:rsidP="00C53A37">
            <w:pPr>
              <w:pStyle w:val="Odstavec"/>
              <w:tabs>
                <w:tab w:val="clear" w:pos="709"/>
              </w:tabs>
              <w:jc w:val="center"/>
            </w:pPr>
          </w:p>
        </w:tc>
      </w:tr>
      <w:tr w:rsidR="001A36A7" w:rsidRPr="00B9078F" w14:paraId="2EF2593C" w14:textId="77777777" w:rsidTr="001A36A7">
        <w:tc>
          <w:tcPr>
            <w:tcW w:w="1526" w:type="dxa"/>
          </w:tcPr>
          <w:p w14:paraId="493B81B6" w14:textId="77777777" w:rsidR="001A36A7" w:rsidRPr="00B9078F" w:rsidRDefault="001A36A7" w:rsidP="00C53A37">
            <w:pPr>
              <w:pStyle w:val="Odstavec"/>
              <w:tabs>
                <w:tab w:val="clear" w:pos="709"/>
              </w:tabs>
              <w:jc w:val="center"/>
            </w:pPr>
          </w:p>
        </w:tc>
        <w:tc>
          <w:tcPr>
            <w:tcW w:w="499" w:type="dxa"/>
          </w:tcPr>
          <w:p w14:paraId="0AEBF8D7" w14:textId="77777777" w:rsidR="001A36A7" w:rsidRPr="00B9078F" w:rsidRDefault="001A36A7" w:rsidP="00C53A37">
            <w:pPr>
              <w:pStyle w:val="Odstavec"/>
              <w:tabs>
                <w:tab w:val="clear" w:pos="709"/>
              </w:tabs>
              <w:jc w:val="center"/>
            </w:pPr>
          </w:p>
        </w:tc>
        <w:tc>
          <w:tcPr>
            <w:tcW w:w="5171" w:type="dxa"/>
          </w:tcPr>
          <w:p w14:paraId="19B5FBCB" w14:textId="77777777" w:rsidR="001A36A7" w:rsidRPr="00B9078F" w:rsidRDefault="001A36A7" w:rsidP="00C53A37">
            <w:pPr>
              <w:pStyle w:val="Odstavec"/>
              <w:tabs>
                <w:tab w:val="clear" w:pos="709"/>
              </w:tabs>
              <w:jc w:val="center"/>
            </w:pPr>
          </w:p>
        </w:tc>
        <w:tc>
          <w:tcPr>
            <w:tcW w:w="1523" w:type="dxa"/>
          </w:tcPr>
          <w:p w14:paraId="75894A3F" w14:textId="77777777" w:rsidR="001A36A7" w:rsidRPr="00B9078F" w:rsidRDefault="001A36A7" w:rsidP="00C53A37">
            <w:pPr>
              <w:pStyle w:val="Odstavec"/>
              <w:tabs>
                <w:tab w:val="clear" w:pos="709"/>
              </w:tabs>
              <w:jc w:val="center"/>
            </w:pPr>
          </w:p>
        </w:tc>
      </w:tr>
      <w:tr w:rsidR="001A36A7" w:rsidRPr="00B9078F" w14:paraId="12C7F3B1" w14:textId="77777777" w:rsidTr="001A36A7">
        <w:tc>
          <w:tcPr>
            <w:tcW w:w="1526" w:type="dxa"/>
          </w:tcPr>
          <w:p w14:paraId="50BC0AFE" w14:textId="77777777" w:rsidR="001A36A7" w:rsidRPr="00B9078F" w:rsidRDefault="001A36A7" w:rsidP="00C53A37">
            <w:pPr>
              <w:pStyle w:val="Odstavec"/>
              <w:tabs>
                <w:tab w:val="clear" w:pos="709"/>
              </w:tabs>
              <w:jc w:val="center"/>
            </w:pPr>
          </w:p>
        </w:tc>
        <w:tc>
          <w:tcPr>
            <w:tcW w:w="499" w:type="dxa"/>
          </w:tcPr>
          <w:p w14:paraId="58FEA510" w14:textId="77777777" w:rsidR="001A36A7" w:rsidRPr="00B9078F" w:rsidRDefault="001A36A7" w:rsidP="00C53A37">
            <w:pPr>
              <w:pStyle w:val="Odstavec"/>
              <w:tabs>
                <w:tab w:val="clear" w:pos="709"/>
              </w:tabs>
              <w:jc w:val="center"/>
            </w:pPr>
          </w:p>
        </w:tc>
        <w:tc>
          <w:tcPr>
            <w:tcW w:w="5171" w:type="dxa"/>
          </w:tcPr>
          <w:p w14:paraId="3C0F3B24" w14:textId="77777777" w:rsidR="001A36A7" w:rsidRPr="00B9078F" w:rsidRDefault="001A36A7" w:rsidP="00C53A37">
            <w:pPr>
              <w:pStyle w:val="Odstavec"/>
              <w:tabs>
                <w:tab w:val="clear" w:pos="709"/>
              </w:tabs>
              <w:jc w:val="center"/>
            </w:pPr>
          </w:p>
        </w:tc>
        <w:tc>
          <w:tcPr>
            <w:tcW w:w="1523" w:type="dxa"/>
          </w:tcPr>
          <w:p w14:paraId="2F5CB63C" w14:textId="77777777" w:rsidR="001A36A7" w:rsidRPr="00B9078F" w:rsidRDefault="001A36A7" w:rsidP="00C53A37">
            <w:pPr>
              <w:pStyle w:val="Odstavec"/>
              <w:tabs>
                <w:tab w:val="clear" w:pos="709"/>
              </w:tabs>
              <w:jc w:val="center"/>
            </w:pPr>
          </w:p>
        </w:tc>
      </w:tr>
      <w:tr w:rsidR="001A36A7" w:rsidRPr="00B9078F" w14:paraId="164B0515" w14:textId="77777777" w:rsidTr="001A36A7">
        <w:tc>
          <w:tcPr>
            <w:tcW w:w="1526" w:type="dxa"/>
          </w:tcPr>
          <w:p w14:paraId="1BDC8340" w14:textId="77777777" w:rsidR="001A36A7" w:rsidRPr="00B9078F" w:rsidRDefault="001A36A7" w:rsidP="00C53A37">
            <w:pPr>
              <w:pStyle w:val="Odstavec"/>
              <w:tabs>
                <w:tab w:val="clear" w:pos="709"/>
              </w:tabs>
              <w:jc w:val="center"/>
            </w:pPr>
          </w:p>
        </w:tc>
        <w:tc>
          <w:tcPr>
            <w:tcW w:w="499" w:type="dxa"/>
          </w:tcPr>
          <w:p w14:paraId="75A3FFB2" w14:textId="77777777" w:rsidR="001A36A7" w:rsidRPr="00B9078F" w:rsidRDefault="001A36A7" w:rsidP="00C53A37">
            <w:pPr>
              <w:pStyle w:val="Odstavec"/>
              <w:tabs>
                <w:tab w:val="clear" w:pos="709"/>
              </w:tabs>
              <w:jc w:val="center"/>
            </w:pPr>
          </w:p>
        </w:tc>
        <w:tc>
          <w:tcPr>
            <w:tcW w:w="5171" w:type="dxa"/>
          </w:tcPr>
          <w:p w14:paraId="2F953A83" w14:textId="77777777" w:rsidR="001A36A7" w:rsidRPr="00B9078F" w:rsidRDefault="001A36A7" w:rsidP="00C53A37">
            <w:pPr>
              <w:pStyle w:val="Odstavec"/>
              <w:tabs>
                <w:tab w:val="clear" w:pos="709"/>
              </w:tabs>
              <w:jc w:val="center"/>
            </w:pPr>
          </w:p>
        </w:tc>
        <w:tc>
          <w:tcPr>
            <w:tcW w:w="1523" w:type="dxa"/>
          </w:tcPr>
          <w:p w14:paraId="0AF28E55" w14:textId="77777777" w:rsidR="001A36A7" w:rsidRPr="00B9078F" w:rsidRDefault="001A36A7" w:rsidP="00C53A37">
            <w:pPr>
              <w:pStyle w:val="Odstavec"/>
              <w:tabs>
                <w:tab w:val="clear" w:pos="709"/>
              </w:tabs>
              <w:jc w:val="center"/>
            </w:pPr>
          </w:p>
        </w:tc>
      </w:tr>
      <w:tr w:rsidR="001A36A7" w:rsidRPr="00B9078F" w14:paraId="378E19B6" w14:textId="77777777" w:rsidTr="001A36A7">
        <w:tc>
          <w:tcPr>
            <w:tcW w:w="1526" w:type="dxa"/>
          </w:tcPr>
          <w:p w14:paraId="570EC4EE" w14:textId="77777777" w:rsidR="001A36A7" w:rsidRPr="00B9078F" w:rsidRDefault="001A36A7" w:rsidP="00C53A37">
            <w:pPr>
              <w:pStyle w:val="Odstavec"/>
              <w:tabs>
                <w:tab w:val="clear" w:pos="709"/>
              </w:tabs>
              <w:jc w:val="center"/>
            </w:pPr>
          </w:p>
        </w:tc>
        <w:tc>
          <w:tcPr>
            <w:tcW w:w="499" w:type="dxa"/>
          </w:tcPr>
          <w:p w14:paraId="6CA5B12E" w14:textId="77777777" w:rsidR="001A36A7" w:rsidRPr="00B9078F" w:rsidRDefault="001A36A7" w:rsidP="00C53A37">
            <w:pPr>
              <w:pStyle w:val="Odstavec"/>
              <w:tabs>
                <w:tab w:val="clear" w:pos="709"/>
              </w:tabs>
              <w:jc w:val="center"/>
            </w:pPr>
          </w:p>
        </w:tc>
        <w:tc>
          <w:tcPr>
            <w:tcW w:w="5171" w:type="dxa"/>
          </w:tcPr>
          <w:p w14:paraId="2B8B1FEF" w14:textId="77777777" w:rsidR="001A36A7" w:rsidRPr="00B9078F" w:rsidRDefault="001A36A7" w:rsidP="00C53A37">
            <w:pPr>
              <w:pStyle w:val="Odstavec"/>
              <w:tabs>
                <w:tab w:val="clear" w:pos="709"/>
              </w:tabs>
              <w:jc w:val="center"/>
            </w:pPr>
          </w:p>
        </w:tc>
        <w:tc>
          <w:tcPr>
            <w:tcW w:w="1523" w:type="dxa"/>
          </w:tcPr>
          <w:p w14:paraId="1354CECC" w14:textId="77777777" w:rsidR="001A36A7" w:rsidRPr="00B9078F" w:rsidRDefault="001A36A7" w:rsidP="00C53A37">
            <w:pPr>
              <w:pStyle w:val="Odstavec"/>
              <w:tabs>
                <w:tab w:val="clear" w:pos="709"/>
              </w:tabs>
              <w:jc w:val="center"/>
            </w:pPr>
          </w:p>
        </w:tc>
      </w:tr>
      <w:tr w:rsidR="001A36A7" w:rsidRPr="00B9078F" w14:paraId="745DE508" w14:textId="77777777" w:rsidTr="001A36A7">
        <w:tc>
          <w:tcPr>
            <w:tcW w:w="1526" w:type="dxa"/>
          </w:tcPr>
          <w:p w14:paraId="6C251E35" w14:textId="77777777" w:rsidR="001A36A7" w:rsidRPr="00B9078F" w:rsidRDefault="001A36A7" w:rsidP="00C53A37">
            <w:pPr>
              <w:pStyle w:val="Odstavec"/>
              <w:tabs>
                <w:tab w:val="clear" w:pos="709"/>
              </w:tabs>
              <w:jc w:val="center"/>
            </w:pPr>
          </w:p>
        </w:tc>
        <w:tc>
          <w:tcPr>
            <w:tcW w:w="499" w:type="dxa"/>
          </w:tcPr>
          <w:p w14:paraId="6704D608" w14:textId="77777777" w:rsidR="001A36A7" w:rsidRPr="00B9078F" w:rsidRDefault="001A36A7" w:rsidP="00C53A37">
            <w:pPr>
              <w:pStyle w:val="Odstavec"/>
              <w:tabs>
                <w:tab w:val="clear" w:pos="709"/>
              </w:tabs>
              <w:jc w:val="center"/>
            </w:pPr>
          </w:p>
        </w:tc>
        <w:tc>
          <w:tcPr>
            <w:tcW w:w="5171" w:type="dxa"/>
          </w:tcPr>
          <w:p w14:paraId="3F93D7A2" w14:textId="77777777" w:rsidR="001A36A7" w:rsidRPr="00B9078F" w:rsidRDefault="001A36A7" w:rsidP="00C53A37">
            <w:pPr>
              <w:pStyle w:val="Odstavec"/>
              <w:tabs>
                <w:tab w:val="clear" w:pos="709"/>
              </w:tabs>
              <w:jc w:val="center"/>
            </w:pPr>
          </w:p>
        </w:tc>
        <w:tc>
          <w:tcPr>
            <w:tcW w:w="1523" w:type="dxa"/>
          </w:tcPr>
          <w:p w14:paraId="25C43CD1" w14:textId="77777777" w:rsidR="001A36A7" w:rsidRPr="00B9078F" w:rsidRDefault="001A36A7" w:rsidP="00C53A37">
            <w:pPr>
              <w:pStyle w:val="Odstavec"/>
              <w:tabs>
                <w:tab w:val="clear" w:pos="709"/>
              </w:tabs>
              <w:jc w:val="center"/>
            </w:pPr>
          </w:p>
        </w:tc>
      </w:tr>
      <w:tr w:rsidR="001A36A7" w:rsidRPr="00B9078F" w14:paraId="11A8EEDA" w14:textId="77777777" w:rsidTr="001A36A7">
        <w:tc>
          <w:tcPr>
            <w:tcW w:w="1526" w:type="dxa"/>
          </w:tcPr>
          <w:p w14:paraId="51284C35" w14:textId="77777777" w:rsidR="001A36A7" w:rsidRPr="00B9078F" w:rsidRDefault="001A36A7" w:rsidP="00C53A37">
            <w:pPr>
              <w:pStyle w:val="Odstavec"/>
              <w:tabs>
                <w:tab w:val="clear" w:pos="709"/>
              </w:tabs>
              <w:jc w:val="center"/>
            </w:pPr>
          </w:p>
        </w:tc>
        <w:tc>
          <w:tcPr>
            <w:tcW w:w="499" w:type="dxa"/>
          </w:tcPr>
          <w:p w14:paraId="1200611A" w14:textId="77777777" w:rsidR="001A36A7" w:rsidRPr="00B9078F" w:rsidRDefault="001A36A7" w:rsidP="00C53A37">
            <w:pPr>
              <w:pStyle w:val="Odstavec"/>
              <w:tabs>
                <w:tab w:val="clear" w:pos="709"/>
              </w:tabs>
              <w:jc w:val="center"/>
            </w:pPr>
          </w:p>
        </w:tc>
        <w:tc>
          <w:tcPr>
            <w:tcW w:w="5171" w:type="dxa"/>
          </w:tcPr>
          <w:p w14:paraId="3399DFBD" w14:textId="77777777" w:rsidR="001A36A7" w:rsidRPr="00B9078F" w:rsidRDefault="001A36A7" w:rsidP="00C53A37">
            <w:pPr>
              <w:pStyle w:val="Odstavec"/>
              <w:tabs>
                <w:tab w:val="clear" w:pos="709"/>
              </w:tabs>
              <w:jc w:val="center"/>
            </w:pPr>
          </w:p>
        </w:tc>
        <w:tc>
          <w:tcPr>
            <w:tcW w:w="1523" w:type="dxa"/>
          </w:tcPr>
          <w:p w14:paraId="31291F77" w14:textId="77777777" w:rsidR="001A36A7" w:rsidRPr="00B9078F" w:rsidRDefault="001A36A7" w:rsidP="00C53A37">
            <w:pPr>
              <w:pStyle w:val="Odstavec"/>
              <w:tabs>
                <w:tab w:val="clear" w:pos="709"/>
              </w:tabs>
              <w:jc w:val="center"/>
            </w:pPr>
          </w:p>
        </w:tc>
      </w:tr>
      <w:tr w:rsidR="001A36A7" w:rsidRPr="00B9078F" w14:paraId="39980AB1" w14:textId="77777777" w:rsidTr="001A36A7">
        <w:tc>
          <w:tcPr>
            <w:tcW w:w="1526" w:type="dxa"/>
          </w:tcPr>
          <w:p w14:paraId="18DFD3C6" w14:textId="77777777" w:rsidR="001A36A7" w:rsidRPr="00B9078F" w:rsidRDefault="001A36A7" w:rsidP="00C53A37">
            <w:pPr>
              <w:pStyle w:val="Odstavec"/>
              <w:tabs>
                <w:tab w:val="clear" w:pos="709"/>
              </w:tabs>
              <w:jc w:val="center"/>
            </w:pPr>
          </w:p>
        </w:tc>
        <w:tc>
          <w:tcPr>
            <w:tcW w:w="499" w:type="dxa"/>
          </w:tcPr>
          <w:p w14:paraId="5DCC1DB5" w14:textId="77777777" w:rsidR="001A36A7" w:rsidRPr="00B9078F" w:rsidRDefault="001A36A7" w:rsidP="00C53A37">
            <w:pPr>
              <w:pStyle w:val="Odstavec"/>
              <w:tabs>
                <w:tab w:val="clear" w:pos="709"/>
              </w:tabs>
              <w:jc w:val="center"/>
            </w:pPr>
          </w:p>
        </w:tc>
        <w:tc>
          <w:tcPr>
            <w:tcW w:w="5171" w:type="dxa"/>
          </w:tcPr>
          <w:p w14:paraId="7A9C8D3B" w14:textId="77777777" w:rsidR="001A36A7" w:rsidRPr="00B9078F" w:rsidRDefault="001A36A7" w:rsidP="00C53A37">
            <w:pPr>
              <w:pStyle w:val="Odstavec"/>
              <w:tabs>
                <w:tab w:val="clear" w:pos="709"/>
              </w:tabs>
              <w:jc w:val="center"/>
            </w:pPr>
          </w:p>
        </w:tc>
        <w:tc>
          <w:tcPr>
            <w:tcW w:w="1523" w:type="dxa"/>
          </w:tcPr>
          <w:p w14:paraId="62E30086" w14:textId="77777777" w:rsidR="001A36A7" w:rsidRPr="00B9078F" w:rsidRDefault="001A36A7" w:rsidP="00C53A37">
            <w:pPr>
              <w:pStyle w:val="Odstavec"/>
              <w:tabs>
                <w:tab w:val="clear" w:pos="709"/>
              </w:tabs>
              <w:jc w:val="center"/>
            </w:pPr>
          </w:p>
        </w:tc>
      </w:tr>
      <w:tr w:rsidR="001A36A7" w:rsidRPr="00B9078F" w14:paraId="5C816022" w14:textId="77777777" w:rsidTr="001A36A7">
        <w:tc>
          <w:tcPr>
            <w:tcW w:w="1526" w:type="dxa"/>
          </w:tcPr>
          <w:p w14:paraId="7BC5B6F4" w14:textId="77777777" w:rsidR="001A36A7" w:rsidRPr="00B9078F" w:rsidRDefault="001A36A7" w:rsidP="00C53A37">
            <w:pPr>
              <w:pStyle w:val="Odstavec"/>
              <w:tabs>
                <w:tab w:val="clear" w:pos="709"/>
              </w:tabs>
              <w:jc w:val="center"/>
            </w:pPr>
          </w:p>
        </w:tc>
        <w:tc>
          <w:tcPr>
            <w:tcW w:w="499" w:type="dxa"/>
          </w:tcPr>
          <w:p w14:paraId="6B089D4F" w14:textId="77777777" w:rsidR="001A36A7" w:rsidRPr="00B9078F" w:rsidRDefault="001A36A7" w:rsidP="00C53A37">
            <w:pPr>
              <w:pStyle w:val="Odstavec"/>
              <w:tabs>
                <w:tab w:val="clear" w:pos="709"/>
              </w:tabs>
              <w:jc w:val="center"/>
            </w:pPr>
          </w:p>
        </w:tc>
        <w:tc>
          <w:tcPr>
            <w:tcW w:w="5171" w:type="dxa"/>
          </w:tcPr>
          <w:p w14:paraId="4487C47A" w14:textId="77777777" w:rsidR="001A36A7" w:rsidRPr="00B9078F" w:rsidRDefault="001A36A7" w:rsidP="00C53A37">
            <w:pPr>
              <w:pStyle w:val="Odstavec"/>
              <w:tabs>
                <w:tab w:val="clear" w:pos="709"/>
              </w:tabs>
              <w:jc w:val="center"/>
            </w:pPr>
          </w:p>
        </w:tc>
        <w:tc>
          <w:tcPr>
            <w:tcW w:w="1523" w:type="dxa"/>
          </w:tcPr>
          <w:p w14:paraId="27896200" w14:textId="77777777" w:rsidR="001A36A7" w:rsidRPr="00B9078F" w:rsidRDefault="001A36A7" w:rsidP="00C53A37">
            <w:pPr>
              <w:pStyle w:val="Odstavec"/>
              <w:tabs>
                <w:tab w:val="clear" w:pos="709"/>
              </w:tabs>
              <w:jc w:val="center"/>
            </w:pPr>
          </w:p>
        </w:tc>
      </w:tr>
      <w:tr w:rsidR="001A36A7" w:rsidRPr="00B9078F" w14:paraId="04595AA8" w14:textId="77777777" w:rsidTr="001A36A7">
        <w:tc>
          <w:tcPr>
            <w:tcW w:w="1526" w:type="dxa"/>
          </w:tcPr>
          <w:p w14:paraId="6A51D2CA" w14:textId="77777777" w:rsidR="001A36A7" w:rsidRPr="00B9078F" w:rsidRDefault="001A36A7" w:rsidP="00C53A37">
            <w:pPr>
              <w:pStyle w:val="Odstavec"/>
              <w:tabs>
                <w:tab w:val="clear" w:pos="709"/>
              </w:tabs>
              <w:jc w:val="center"/>
            </w:pPr>
          </w:p>
        </w:tc>
        <w:tc>
          <w:tcPr>
            <w:tcW w:w="499" w:type="dxa"/>
          </w:tcPr>
          <w:p w14:paraId="60107270" w14:textId="77777777" w:rsidR="001A36A7" w:rsidRPr="00B9078F" w:rsidRDefault="001A36A7" w:rsidP="00C53A37">
            <w:pPr>
              <w:pStyle w:val="Odstavec"/>
              <w:tabs>
                <w:tab w:val="clear" w:pos="709"/>
              </w:tabs>
              <w:jc w:val="center"/>
            </w:pPr>
          </w:p>
        </w:tc>
        <w:tc>
          <w:tcPr>
            <w:tcW w:w="5171" w:type="dxa"/>
          </w:tcPr>
          <w:p w14:paraId="72031178" w14:textId="77777777" w:rsidR="001A36A7" w:rsidRPr="00B9078F" w:rsidRDefault="001A36A7" w:rsidP="00C53A37">
            <w:pPr>
              <w:pStyle w:val="Odstavec"/>
              <w:tabs>
                <w:tab w:val="clear" w:pos="709"/>
              </w:tabs>
              <w:jc w:val="center"/>
            </w:pPr>
          </w:p>
        </w:tc>
        <w:tc>
          <w:tcPr>
            <w:tcW w:w="1523" w:type="dxa"/>
          </w:tcPr>
          <w:p w14:paraId="7AC2202D" w14:textId="77777777" w:rsidR="001A36A7" w:rsidRPr="00B9078F" w:rsidRDefault="001A36A7" w:rsidP="00C53A37">
            <w:pPr>
              <w:pStyle w:val="Odstavec"/>
              <w:tabs>
                <w:tab w:val="clear" w:pos="709"/>
              </w:tabs>
              <w:jc w:val="center"/>
            </w:pPr>
          </w:p>
        </w:tc>
      </w:tr>
      <w:tr w:rsidR="001A36A7" w:rsidRPr="00B9078F" w14:paraId="44C61D8E" w14:textId="77777777" w:rsidTr="001A36A7">
        <w:tc>
          <w:tcPr>
            <w:tcW w:w="1526" w:type="dxa"/>
          </w:tcPr>
          <w:p w14:paraId="72F79FB1" w14:textId="77777777" w:rsidR="001A36A7" w:rsidRPr="00B9078F" w:rsidRDefault="001A36A7" w:rsidP="00C53A37">
            <w:pPr>
              <w:pStyle w:val="Odstavec"/>
              <w:tabs>
                <w:tab w:val="clear" w:pos="709"/>
              </w:tabs>
              <w:jc w:val="center"/>
            </w:pPr>
          </w:p>
        </w:tc>
        <w:tc>
          <w:tcPr>
            <w:tcW w:w="499" w:type="dxa"/>
          </w:tcPr>
          <w:p w14:paraId="20B64024" w14:textId="77777777" w:rsidR="001A36A7" w:rsidRPr="00B9078F" w:rsidRDefault="001A36A7" w:rsidP="00C53A37">
            <w:pPr>
              <w:pStyle w:val="Odstavec"/>
              <w:tabs>
                <w:tab w:val="clear" w:pos="709"/>
              </w:tabs>
              <w:jc w:val="center"/>
            </w:pPr>
          </w:p>
        </w:tc>
        <w:tc>
          <w:tcPr>
            <w:tcW w:w="5171" w:type="dxa"/>
          </w:tcPr>
          <w:p w14:paraId="0AC75BDB" w14:textId="77777777" w:rsidR="001A36A7" w:rsidRPr="00B9078F" w:rsidRDefault="001A36A7" w:rsidP="00C53A37">
            <w:pPr>
              <w:pStyle w:val="Odstavec"/>
              <w:tabs>
                <w:tab w:val="clear" w:pos="709"/>
              </w:tabs>
              <w:jc w:val="center"/>
            </w:pPr>
          </w:p>
        </w:tc>
        <w:tc>
          <w:tcPr>
            <w:tcW w:w="1523" w:type="dxa"/>
          </w:tcPr>
          <w:p w14:paraId="1D1B8B92" w14:textId="77777777" w:rsidR="001A36A7" w:rsidRPr="00B9078F" w:rsidRDefault="001A36A7" w:rsidP="00C53A37">
            <w:pPr>
              <w:pStyle w:val="Odstavec"/>
              <w:tabs>
                <w:tab w:val="clear" w:pos="709"/>
              </w:tabs>
              <w:jc w:val="center"/>
            </w:pPr>
          </w:p>
        </w:tc>
      </w:tr>
      <w:tr w:rsidR="001A36A7" w:rsidRPr="00B9078F" w14:paraId="09B21AB3" w14:textId="77777777" w:rsidTr="001A36A7">
        <w:tc>
          <w:tcPr>
            <w:tcW w:w="1526" w:type="dxa"/>
          </w:tcPr>
          <w:p w14:paraId="1A994582" w14:textId="77777777" w:rsidR="001A36A7" w:rsidRPr="00B9078F" w:rsidRDefault="001A36A7" w:rsidP="00C53A37">
            <w:pPr>
              <w:pStyle w:val="Odstavec"/>
              <w:tabs>
                <w:tab w:val="clear" w:pos="709"/>
              </w:tabs>
              <w:jc w:val="center"/>
            </w:pPr>
          </w:p>
        </w:tc>
        <w:tc>
          <w:tcPr>
            <w:tcW w:w="499" w:type="dxa"/>
          </w:tcPr>
          <w:p w14:paraId="050C5ECE" w14:textId="77777777" w:rsidR="001A36A7" w:rsidRPr="00B9078F" w:rsidRDefault="001A36A7" w:rsidP="00C53A37">
            <w:pPr>
              <w:pStyle w:val="Odstavec"/>
              <w:tabs>
                <w:tab w:val="clear" w:pos="709"/>
              </w:tabs>
              <w:jc w:val="center"/>
            </w:pPr>
          </w:p>
        </w:tc>
        <w:tc>
          <w:tcPr>
            <w:tcW w:w="5171" w:type="dxa"/>
          </w:tcPr>
          <w:p w14:paraId="469DAF65" w14:textId="77777777" w:rsidR="001A36A7" w:rsidRPr="00B9078F" w:rsidRDefault="001A36A7" w:rsidP="00C53A37">
            <w:pPr>
              <w:pStyle w:val="Odstavec"/>
              <w:tabs>
                <w:tab w:val="clear" w:pos="709"/>
              </w:tabs>
              <w:jc w:val="center"/>
            </w:pPr>
          </w:p>
        </w:tc>
        <w:tc>
          <w:tcPr>
            <w:tcW w:w="1523" w:type="dxa"/>
          </w:tcPr>
          <w:p w14:paraId="2A5E9620" w14:textId="77777777" w:rsidR="001A36A7" w:rsidRPr="00B9078F" w:rsidRDefault="001A36A7" w:rsidP="00C53A37">
            <w:pPr>
              <w:pStyle w:val="Odstavec"/>
              <w:tabs>
                <w:tab w:val="clear" w:pos="709"/>
              </w:tabs>
              <w:jc w:val="center"/>
            </w:pPr>
          </w:p>
        </w:tc>
      </w:tr>
      <w:tr w:rsidR="001A36A7" w:rsidRPr="00B9078F" w14:paraId="64779A44" w14:textId="77777777" w:rsidTr="001A36A7">
        <w:tc>
          <w:tcPr>
            <w:tcW w:w="1526" w:type="dxa"/>
          </w:tcPr>
          <w:p w14:paraId="10B70D09" w14:textId="77777777" w:rsidR="001A36A7" w:rsidRPr="00B9078F" w:rsidRDefault="001A36A7" w:rsidP="00C53A37">
            <w:pPr>
              <w:pStyle w:val="Odstavec"/>
              <w:tabs>
                <w:tab w:val="clear" w:pos="709"/>
              </w:tabs>
              <w:jc w:val="center"/>
            </w:pPr>
          </w:p>
        </w:tc>
        <w:tc>
          <w:tcPr>
            <w:tcW w:w="499" w:type="dxa"/>
          </w:tcPr>
          <w:p w14:paraId="597BDB19" w14:textId="77777777" w:rsidR="001A36A7" w:rsidRPr="00B9078F" w:rsidRDefault="001A36A7" w:rsidP="00C53A37">
            <w:pPr>
              <w:pStyle w:val="Odstavec"/>
              <w:tabs>
                <w:tab w:val="clear" w:pos="709"/>
              </w:tabs>
              <w:jc w:val="center"/>
            </w:pPr>
          </w:p>
        </w:tc>
        <w:tc>
          <w:tcPr>
            <w:tcW w:w="5171" w:type="dxa"/>
          </w:tcPr>
          <w:p w14:paraId="7F913D32" w14:textId="77777777" w:rsidR="001A36A7" w:rsidRPr="00B9078F" w:rsidRDefault="001A36A7" w:rsidP="00C53A37">
            <w:pPr>
              <w:pStyle w:val="Odstavec"/>
              <w:tabs>
                <w:tab w:val="clear" w:pos="709"/>
              </w:tabs>
              <w:jc w:val="center"/>
            </w:pPr>
          </w:p>
        </w:tc>
        <w:tc>
          <w:tcPr>
            <w:tcW w:w="1523" w:type="dxa"/>
          </w:tcPr>
          <w:p w14:paraId="01E5B5AF" w14:textId="77777777" w:rsidR="001A36A7" w:rsidRPr="00B9078F" w:rsidRDefault="001A36A7" w:rsidP="00C53A37">
            <w:pPr>
              <w:pStyle w:val="Odstavec"/>
              <w:tabs>
                <w:tab w:val="clear" w:pos="709"/>
              </w:tabs>
              <w:jc w:val="center"/>
            </w:pPr>
          </w:p>
        </w:tc>
      </w:tr>
      <w:tr w:rsidR="001A36A7" w:rsidRPr="00B9078F" w14:paraId="28E1B1F0" w14:textId="77777777" w:rsidTr="001A36A7">
        <w:tc>
          <w:tcPr>
            <w:tcW w:w="1526" w:type="dxa"/>
          </w:tcPr>
          <w:p w14:paraId="5B661C8A" w14:textId="77777777" w:rsidR="001A36A7" w:rsidRPr="00B9078F" w:rsidRDefault="001A36A7" w:rsidP="00C53A37">
            <w:pPr>
              <w:pStyle w:val="Odstavec"/>
              <w:tabs>
                <w:tab w:val="clear" w:pos="709"/>
              </w:tabs>
              <w:jc w:val="center"/>
            </w:pPr>
          </w:p>
        </w:tc>
        <w:tc>
          <w:tcPr>
            <w:tcW w:w="499" w:type="dxa"/>
          </w:tcPr>
          <w:p w14:paraId="7761B1F2" w14:textId="77777777" w:rsidR="001A36A7" w:rsidRPr="00B9078F" w:rsidRDefault="001A36A7" w:rsidP="00C53A37">
            <w:pPr>
              <w:pStyle w:val="Odstavec"/>
              <w:tabs>
                <w:tab w:val="clear" w:pos="709"/>
              </w:tabs>
              <w:jc w:val="center"/>
            </w:pPr>
          </w:p>
        </w:tc>
        <w:tc>
          <w:tcPr>
            <w:tcW w:w="5171" w:type="dxa"/>
          </w:tcPr>
          <w:p w14:paraId="79F48C9E" w14:textId="77777777" w:rsidR="001A36A7" w:rsidRPr="00B9078F" w:rsidRDefault="001A36A7" w:rsidP="00C53A37">
            <w:pPr>
              <w:pStyle w:val="Odstavec"/>
              <w:tabs>
                <w:tab w:val="clear" w:pos="709"/>
              </w:tabs>
              <w:jc w:val="center"/>
            </w:pPr>
          </w:p>
        </w:tc>
        <w:tc>
          <w:tcPr>
            <w:tcW w:w="1523" w:type="dxa"/>
          </w:tcPr>
          <w:p w14:paraId="35C38568" w14:textId="77777777" w:rsidR="001A36A7" w:rsidRPr="00B9078F" w:rsidRDefault="001A36A7" w:rsidP="00C53A37">
            <w:pPr>
              <w:pStyle w:val="Odstavec"/>
              <w:tabs>
                <w:tab w:val="clear" w:pos="709"/>
              </w:tabs>
              <w:jc w:val="center"/>
            </w:pPr>
          </w:p>
        </w:tc>
      </w:tr>
    </w:tbl>
    <w:p w14:paraId="5EBD5272" w14:textId="77777777" w:rsidR="00304727" w:rsidRDefault="00304727">
      <w:pPr>
        <w:spacing w:before="0" w:after="0" w:line="240" w:lineRule="auto"/>
        <w:rPr>
          <w:rFonts w:eastAsia="Times New Roman"/>
          <w:b/>
          <w:kern w:val="28"/>
          <w:sz w:val="28"/>
          <w:lang w:eastAsia="cs-CZ"/>
        </w:rPr>
      </w:pPr>
      <w:r>
        <w:rPr>
          <w:sz w:val="28"/>
        </w:rPr>
        <w:br w:type="page"/>
      </w:r>
    </w:p>
    <w:p w14:paraId="780E4D3B" w14:textId="464BA31C" w:rsidR="0078183B" w:rsidRDefault="0078183B" w:rsidP="00751138">
      <w:pPr>
        <w:pStyle w:val="Nadpis1"/>
        <w:numPr>
          <w:ilvl w:val="0"/>
          <w:numId w:val="0"/>
        </w:numPr>
        <w:spacing w:after="120"/>
        <w:ind w:left="432" w:hanging="432"/>
        <w:rPr>
          <w:sz w:val="28"/>
        </w:rPr>
      </w:pPr>
      <w:bookmarkStart w:id="15" w:name="_Toc177584281"/>
      <w:r w:rsidRPr="00B9078F">
        <w:rPr>
          <w:sz w:val="28"/>
        </w:rPr>
        <w:lastRenderedPageBreak/>
        <w:t>ÚVOD</w:t>
      </w:r>
      <w:bookmarkEnd w:id="15"/>
    </w:p>
    <w:p w14:paraId="6F656660" w14:textId="01C0CCF6" w:rsidR="00F805D4" w:rsidRPr="00F805D4" w:rsidRDefault="00F805D4" w:rsidP="00F805D4">
      <w:pPr>
        <w:rPr>
          <w:szCs w:val="24"/>
          <w:lang w:eastAsia="cs-CZ"/>
        </w:rPr>
      </w:pPr>
      <w:r w:rsidRPr="00F805D4">
        <w:rPr>
          <w:szCs w:val="24"/>
          <w:lang w:eastAsia="cs-CZ"/>
        </w:rPr>
        <w:t xml:space="preserve">V </w:t>
      </w:r>
    </w:p>
    <w:p w14:paraId="44926192" w14:textId="1C31D3F1" w:rsidR="00CC26FC" w:rsidRDefault="00F676DD" w:rsidP="00633230">
      <w:pPr>
        <w:pStyle w:val="Nadpis1"/>
        <w:numPr>
          <w:ilvl w:val="0"/>
          <w:numId w:val="0"/>
        </w:numPr>
        <w:ind w:left="431"/>
      </w:pPr>
      <w:bookmarkStart w:id="16" w:name="_Toc177584282"/>
      <w:r w:rsidRPr="00F52F76">
        <w:lastRenderedPageBreak/>
        <w:t>Teoretická část</w:t>
      </w:r>
      <w:bookmarkEnd w:id="16"/>
      <w:r w:rsidRPr="00F52F76">
        <w:tab/>
      </w:r>
    </w:p>
    <w:p w14:paraId="24BE44CC" w14:textId="72C20696" w:rsidR="00DE7373" w:rsidRDefault="00DE7373" w:rsidP="00DE7373">
      <w:pPr>
        <w:pStyle w:val="Nadpis2"/>
        <w:numPr>
          <w:ilvl w:val="0"/>
          <w:numId w:val="0"/>
        </w:numPr>
        <w:ind w:left="576"/>
      </w:pPr>
      <w:bookmarkStart w:id="17" w:name="_Toc19065410"/>
      <w:bookmarkStart w:id="18" w:name="_Toc19065682"/>
      <w:bookmarkStart w:id="19" w:name="_Toc20477639"/>
      <w:bookmarkStart w:id="20" w:name="_Toc46213540"/>
      <w:bookmarkStart w:id="21" w:name="_Toc141763759"/>
      <w:bookmarkStart w:id="22" w:name="_Toc152773050"/>
      <w:bookmarkStart w:id="23" w:name="_Toc170630534"/>
      <w:bookmarkStart w:id="24" w:name="_Toc175619964"/>
      <w:bookmarkStart w:id="25" w:name="_Toc175704390"/>
      <w:bookmarkStart w:id="26" w:name="_Toc176513273"/>
      <w:bookmarkStart w:id="27" w:name="_Toc177584283"/>
      <w:bookmarkEnd w:id="0"/>
      <w:bookmarkEnd w:id="1"/>
      <w:bookmarkEnd w:id="2"/>
      <w:bookmarkEnd w:id="3"/>
      <w:bookmarkEnd w:id="4"/>
      <w:r>
        <w:t>Phishing</w:t>
      </w:r>
      <w:bookmarkEnd w:id="27"/>
    </w:p>
    <w:p w14:paraId="6FCBF328" w14:textId="23FC6513" w:rsidR="00633230" w:rsidRPr="00DC46DC" w:rsidRDefault="00633230" w:rsidP="00633230">
      <w:pPr>
        <w:rPr>
          <w:color w:val="4BACC6" w:themeColor="accent5"/>
          <w:lang w:eastAsia="cs-CZ"/>
        </w:rPr>
      </w:pPr>
      <w:r w:rsidRPr="00DC46DC">
        <w:rPr>
          <w:color w:val="4BACC6" w:themeColor="accent5"/>
          <w:lang w:eastAsia="cs-CZ"/>
        </w:rPr>
        <w:t>Úvod do phishingu</w:t>
      </w:r>
    </w:p>
    <w:p w14:paraId="7F8EAADE" w14:textId="3CE2F790"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definice phishingu</w:t>
      </w:r>
    </w:p>
    <w:p w14:paraId="3B228A65" w14:textId="33779D54" w:rsidR="00633230" w:rsidRPr="00DC46DC" w:rsidRDefault="00633230" w:rsidP="00633230">
      <w:pPr>
        <w:pStyle w:val="Odstavecseseznamem"/>
        <w:numPr>
          <w:ilvl w:val="0"/>
          <w:numId w:val="21"/>
        </w:numPr>
        <w:rPr>
          <w:color w:val="4BACC6" w:themeColor="accent5"/>
          <w:lang w:eastAsia="cs-CZ"/>
        </w:rPr>
      </w:pPr>
      <w:r w:rsidRPr="00DC46DC">
        <w:rPr>
          <w:color w:val="4BACC6" w:themeColor="accent5"/>
          <w:lang w:eastAsia="cs-CZ"/>
        </w:rPr>
        <w:t>historie</w:t>
      </w:r>
    </w:p>
    <w:p w14:paraId="047F0AFD" w14:textId="712DF945" w:rsidR="00633230" w:rsidRDefault="00633230" w:rsidP="00633230">
      <w:pPr>
        <w:pStyle w:val="Odstavecseseznamem"/>
        <w:numPr>
          <w:ilvl w:val="0"/>
          <w:numId w:val="21"/>
        </w:numPr>
        <w:rPr>
          <w:color w:val="4BACC6" w:themeColor="accent5"/>
          <w:lang w:eastAsia="cs-CZ"/>
        </w:rPr>
      </w:pPr>
      <w:r w:rsidRPr="00DC46DC">
        <w:rPr>
          <w:color w:val="4BACC6" w:themeColor="accent5"/>
          <w:lang w:eastAsia="cs-CZ"/>
        </w:rPr>
        <w:t>typy (spear, whaling, vishing, smishing)</w:t>
      </w:r>
    </w:p>
    <w:p w14:paraId="15776AF8" w14:textId="1C7DD1C5" w:rsidR="00DC46DC" w:rsidRDefault="00DC46DC" w:rsidP="00DC46DC">
      <w:pPr>
        <w:rPr>
          <w:lang w:eastAsia="cs-CZ"/>
        </w:rPr>
      </w:pPr>
      <w:r>
        <w:rPr>
          <w:lang w:eastAsia="cs-CZ"/>
        </w:rPr>
        <w:t xml:space="preserve">Phishing je forma kybernetického útoku, která </w:t>
      </w:r>
      <w:r w:rsidR="00D60253" w:rsidRPr="00D60253">
        <w:rPr>
          <w:lang w:eastAsia="cs-CZ"/>
        </w:rPr>
        <w:t>využívá techniky sociálního inženýrství k manipulaci uživatelů.</w:t>
      </w:r>
      <w:r w:rsidR="00D60253">
        <w:rPr>
          <w:lang w:eastAsia="cs-CZ"/>
        </w:rPr>
        <w:t xml:space="preserve"> Útočník využívá podvodné zprávy nebo hovory k získání citlivých údajů oběti, jako jsou přihlašovací údaje, čísla platebních karet nebo jiné osobní informace. Klíčem úspěšného phishingového útoku je </w:t>
      </w:r>
      <w:r w:rsidR="00FC5F64">
        <w:rPr>
          <w:lang w:eastAsia="cs-CZ"/>
        </w:rPr>
        <w:t>důvěryhodnost zdroje. Vydáváním se za legitimní organizace nebo banky zmanipuluje útočník oběti k odeslání citlivých informací, které mohou být zneužity. [7][9]</w:t>
      </w:r>
    </w:p>
    <w:p w14:paraId="73695232" w14:textId="221E156B" w:rsidR="00FC5F64" w:rsidRDefault="00FC5F64" w:rsidP="00FC5F64">
      <w:pPr>
        <w:pStyle w:val="Nadpis3-pododdl"/>
        <w:numPr>
          <w:ilvl w:val="0"/>
          <w:numId w:val="0"/>
        </w:numPr>
        <w:ind w:left="720"/>
        <w:rPr>
          <w:lang w:eastAsia="cs-CZ"/>
        </w:rPr>
      </w:pPr>
      <w:bookmarkStart w:id="28" w:name="_Toc177584284"/>
      <w:r>
        <w:rPr>
          <w:lang w:eastAsia="cs-CZ"/>
        </w:rPr>
        <w:t>Historie</w:t>
      </w:r>
      <w:bookmarkEnd w:id="28"/>
    </w:p>
    <w:p w14:paraId="59C8DEAB" w14:textId="6DFDDA17" w:rsidR="00FC5F64" w:rsidRDefault="00FC5F64" w:rsidP="00B325E8">
      <w:pPr>
        <w:rPr>
          <w:lang w:eastAsia="cs-CZ"/>
        </w:rPr>
      </w:pPr>
      <w:r>
        <w:rPr>
          <w:lang w:eastAsia="cs-CZ"/>
        </w:rPr>
        <w:t>Phishingové útoky se začaly objevovat v 90. letech.</w:t>
      </w:r>
      <w:r w:rsidR="00DD1C62">
        <w:rPr>
          <w:lang w:eastAsia="cs-CZ"/>
        </w:rPr>
        <w:t xml:space="preserve"> První</w:t>
      </w:r>
      <w:r w:rsidR="00B325E8">
        <w:rPr>
          <w:lang w:eastAsia="cs-CZ"/>
        </w:rPr>
        <w:t xml:space="preserve"> zaznamenaný útok byl veden proti uživatelům služby America Online (AOL), kde se útočníci snažili získat přístupové údaje uživatelů pomocí falešných zpráv. Termín „phishing“ se začal rozšiřovat po internetových fórech v roce 1996 a od té doby se tento typ útoku stal celosvětovým problémem. [7][8]</w:t>
      </w:r>
    </w:p>
    <w:p w14:paraId="5A286BC2" w14:textId="76479157" w:rsidR="00745B9D" w:rsidRDefault="00B325E8" w:rsidP="00745B9D">
      <w:pPr>
        <w:rPr>
          <w:color w:val="E36C0A" w:themeColor="accent6" w:themeShade="BF"/>
          <w:lang w:eastAsia="cs-CZ"/>
        </w:rPr>
      </w:pPr>
      <w:r w:rsidRPr="00753BF3">
        <w:rPr>
          <w:color w:val="E36C0A" w:themeColor="accent6" w:themeShade="BF"/>
          <w:lang w:eastAsia="cs-CZ"/>
        </w:rPr>
        <w:t>Díky nárůstu internetových služeb a rostoucí digitalizaci se phishing stal nejčastější formou kybernetického útoku, jehož metody jsou útočníky neustále zdokonalovány a upravovány dle aktuálních trendů, což vede k sofistikovanějším formám phishingu. [8]</w:t>
      </w:r>
      <w:r w:rsidR="00745B9D">
        <w:rPr>
          <w:color w:val="E36C0A" w:themeColor="accent6" w:themeShade="BF"/>
          <w:lang w:eastAsia="cs-CZ"/>
        </w:rPr>
        <w:br/>
        <w:t>---- doublování</w:t>
      </w:r>
      <w:r w:rsidR="007F53E2">
        <w:rPr>
          <w:color w:val="E36C0A" w:themeColor="accent6" w:themeShade="BF"/>
          <w:lang w:eastAsia="cs-CZ"/>
        </w:rPr>
        <w:t xml:space="preserve"> s odstavcem z</w:t>
      </w:r>
      <w:r w:rsidR="00C50186">
        <w:rPr>
          <w:color w:val="E36C0A" w:themeColor="accent6" w:themeShade="BF"/>
          <w:lang w:eastAsia="cs-CZ"/>
        </w:rPr>
        <w:t> typů phishingu</w:t>
      </w:r>
      <w:r w:rsidR="007F53E2">
        <w:rPr>
          <w:color w:val="E36C0A" w:themeColor="accent6" w:themeShade="BF"/>
          <w:lang w:eastAsia="cs-CZ"/>
        </w:rPr>
        <w:t>? -----</w:t>
      </w:r>
    </w:p>
    <w:p w14:paraId="4A583718" w14:textId="77777777" w:rsidR="00753BF3" w:rsidRDefault="00753BF3" w:rsidP="00753BF3">
      <w:pPr>
        <w:pStyle w:val="Nadpis3-pododdl"/>
        <w:numPr>
          <w:ilvl w:val="0"/>
          <w:numId w:val="0"/>
        </w:numPr>
        <w:ind w:left="720"/>
        <w:rPr>
          <w:lang w:eastAsia="cs-CZ"/>
        </w:rPr>
      </w:pPr>
      <w:bookmarkStart w:id="29" w:name="_Toc177584285"/>
      <w:r w:rsidRPr="00753BF3">
        <w:rPr>
          <w:lang w:eastAsia="cs-CZ"/>
        </w:rPr>
        <w:t>Typy phishingu</w:t>
      </w:r>
      <w:bookmarkEnd w:id="29"/>
    </w:p>
    <w:p w14:paraId="011288B2" w14:textId="6941AF59" w:rsidR="00C50186" w:rsidRDefault="00C50186" w:rsidP="00C50186">
      <w:pPr>
        <w:rPr>
          <w:lang w:eastAsia="cs-CZ"/>
        </w:rPr>
      </w:pPr>
      <w:r>
        <w:rPr>
          <w:lang w:eastAsia="cs-CZ"/>
        </w:rPr>
        <w:t>Phishing má mnoho různých podob a provedení. Všechny využívají lidskou důvěřivost a nedostatečnou pozornost. Tyto útoky se neustále vyvíjí a přizpůsobují novým technologiím a trendům. Díky tomu je phishing jedna z největších kybernetických hrozeb současnosti.</w:t>
      </w:r>
      <w:r w:rsidR="00C42C6D">
        <w:rPr>
          <w:lang w:eastAsia="cs-CZ"/>
        </w:rPr>
        <w:t>[7][9]</w:t>
      </w:r>
    </w:p>
    <w:p w14:paraId="1B09656A" w14:textId="016ECAE3" w:rsidR="00753BF3" w:rsidRPr="00351714" w:rsidRDefault="00351714" w:rsidP="00351714">
      <w:pPr>
        <w:rPr>
          <w:u w:val="single"/>
          <w:lang w:eastAsia="cs-CZ"/>
        </w:rPr>
      </w:pPr>
      <w:r w:rsidRPr="00351714">
        <w:rPr>
          <w:u w:val="single"/>
          <w:lang w:eastAsia="cs-CZ"/>
        </w:rPr>
        <w:t>Klasický phishing</w:t>
      </w:r>
    </w:p>
    <w:p w14:paraId="57B55568" w14:textId="182F09C5" w:rsidR="00351714" w:rsidRDefault="00351714" w:rsidP="00A43A57">
      <w:pPr>
        <w:ind w:left="397"/>
        <w:rPr>
          <w:lang w:eastAsia="cs-CZ"/>
        </w:rPr>
      </w:pPr>
      <w:r>
        <w:rPr>
          <w:lang w:eastAsia="cs-CZ"/>
        </w:rPr>
        <w:lastRenderedPageBreak/>
        <w:t>Jedná se o nejběžnější typ phishingu, při kterém útočník zašle e-mail nebo zprávu s odkazem na falešnou webovou stránku, která na první pohled působí jako legitimní stránka známe organizace. Cílem je získání citlivých údajů. [7][8]</w:t>
      </w:r>
    </w:p>
    <w:p w14:paraId="09CB773D" w14:textId="3C883082" w:rsidR="00351714" w:rsidRDefault="00351714" w:rsidP="00351714">
      <w:pPr>
        <w:rPr>
          <w:u w:val="single"/>
          <w:lang w:eastAsia="cs-CZ"/>
        </w:rPr>
      </w:pPr>
      <w:r w:rsidRPr="00351714">
        <w:rPr>
          <w:u w:val="single"/>
          <w:lang w:eastAsia="cs-CZ"/>
        </w:rPr>
        <w:t>Spear-phishing</w:t>
      </w:r>
    </w:p>
    <w:p w14:paraId="3E53CFE4" w14:textId="77777777" w:rsidR="002713F9" w:rsidRDefault="00F03A8B" w:rsidP="00A43A57">
      <w:pPr>
        <w:ind w:left="397"/>
        <w:rPr>
          <w:lang w:eastAsia="cs-CZ"/>
        </w:rPr>
      </w:pPr>
      <w:r>
        <w:rPr>
          <w:lang w:eastAsia="cs-CZ"/>
        </w:rPr>
        <w:t>Spear-phishing je cílená forma phishingu na konkrétního uživatele nebo organizaci, kteří jsou vybíráni pomocí předem získaných informací pro důvěryhodnější podvodné zprávy</w:t>
      </w:r>
      <w:r w:rsidR="00543CB6">
        <w:rPr>
          <w:lang w:eastAsia="cs-CZ"/>
        </w:rPr>
        <w:t>.</w:t>
      </w:r>
      <w:r w:rsidR="00C93422">
        <w:rPr>
          <w:lang w:eastAsia="cs-CZ"/>
        </w:rPr>
        <w:t xml:space="preserve"> </w:t>
      </w:r>
      <w:r w:rsidR="00CF575E">
        <w:rPr>
          <w:lang w:eastAsia="cs-CZ"/>
        </w:rPr>
        <w:t>Hlavním rozdílem mezi klasickým a spear-phishingem je, že</w:t>
      </w:r>
      <w:r w:rsidR="00FC4ADD">
        <w:rPr>
          <w:lang w:eastAsia="cs-CZ"/>
        </w:rPr>
        <w:t xml:space="preserve"> klasický je rozesílán hromadně</w:t>
      </w:r>
      <w:r w:rsidR="00A620EB">
        <w:rPr>
          <w:lang w:eastAsia="cs-CZ"/>
        </w:rPr>
        <w:t xml:space="preserve">, naproti tomu </w:t>
      </w:r>
      <w:r w:rsidR="002324CB">
        <w:rPr>
          <w:lang w:eastAsia="cs-CZ"/>
        </w:rPr>
        <w:t xml:space="preserve">je spear-phishing </w:t>
      </w:r>
      <w:r w:rsidR="00CD1A92">
        <w:rPr>
          <w:lang w:eastAsia="cs-CZ"/>
        </w:rPr>
        <w:t>personalizovaný,</w:t>
      </w:r>
      <w:r w:rsidR="002324CB">
        <w:rPr>
          <w:lang w:eastAsia="cs-CZ"/>
        </w:rPr>
        <w:t xml:space="preserve"> a proto také hůře odhalitelný.</w:t>
      </w:r>
      <w:r w:rsidR="0065771D">
        <w:rPr>
          <w:lang w:eastAsia="cs-CZ"/>
        </w:rPr>
        <w:t xml:space="preserve"> [7][8]</w:t>
      </w:r>
    </w:p>
    <w:p w14:paraId="1410065C" w14:textId="5684C3AE" w:rsidR="00CD1A92" w:rsidRDefault="002713F9" w:rsidP="002713F9">
      <w:pPr>
        <w:rPr>
          <w:u w:val="single"/>
          <w:lang w:eastAsia="cs-CZ"/>
        </w:rPr>
      </w:pPr>
      <w:r w:rsidRPr="002713F9">
        <w:rPr>
          <w:u w:val="single"/>
          <w:lang w:eastAsia="cs-CZ"/>
        </w:rPr>
        <w:t>Whaling</w:t>
      </w:r>
    </w:p>
    <w:p w14:paraId="7A205397" w14:textId="141D5078" w:rsidR="002713F9" w:rsidRDefault="007002AF" w:rsidP="00A43A57">
      <w:pPr>
        <w:ind w:left="397"/>
        <w:rPr>
          <w:lang w:eastAsia="cs-CZ"/>
        </w:rPr>
      </w:pPr>
      <w:r>
        <w:rPr>
          <w:lang w:eastAsia="cs-CZ"/>
        </w:rPr>
        <w:t>Speciální forma spear-phishingu, která je zaměřena</w:t>
      </w:r>
      <w:r w:rsidR="00A53FDF">
        <w:rPr>
          <w:lang w:eastAsia="cs-CZ"/>
        </w:rPr>
        <w:t xml:space="preserve"> na vysoce postavené osoby ve firmách a organizacích</w:t>
      </w:r>
      <w:r w:rsidR="0085203F">
        <w:rPr>
          <w:lang w:eastAsia="cs-CZ"/>
        </w:rPr>
        <w:t xml:space="preserve">. Cílem je </w:t>
      </w:r>
      <w:r w:rsidR="007801F3">
        <w:rPr>
          <w:lang w:eastAsia="cs-CZ"/>
        </w:rPr>
        <w:t xml:space="preserve">od těchto osob získat </w:t>
      </w:r>
      <w:r w:rsidR="002B5AE2">
        <w:rPr>
          <w:lang w:eastAsia="cs-CZ"/>
        </w:rPr>
        <w:t>citlivé informace, kterými je pak přimět</w:t>
      </w:r>
      <w:r w:rsidR="005C6738">
        <w:rPr>
          <w:lang w:eastAsia="cs-CZ"/>
        </w:rPr>
        <w:t xml:space="preserve"> </w:t>
      </w:r>
      <w:r w:rsidR="00F55511">
        <w:rPr>
          <w:lang w:eastAsia="cs-CZ"/>
        </w:rPr>
        <w:t>k provedení finanční transakci. [7][8]</w:t>
      </w:r>
    </w:p>
    <w:p w14:paraId="10F0BF3E" w14:textId="43B9C054" w:rsidR="00F6575D" w:rsidRPr="00F6575D" w:rsidRDefault="00F6575D" w:rsidP="00F6575D">
      <w:pPr>
        <w:rPr>
          <w:u w:val="single"/>
          <w:lang w:eastAsia="cs-CZ"/>
        </w:rPr>
      </w:pPr>
      <w:r w:rsidRPr="00F6575D">
        <w:rPr>
          <w:u w:val="single"/>
          <w:lang w:eastAsia="cs-CZ"/>
        </w:rPr>
        <w:t>Vishing</w:t>
      </w:r>
    </w:p>
    <w:p w14:paraId="4BC62B41" w14:textId="25FD9136" w:rsidR="00F6575D" w:rsidRDefault="009C78D5" w:rsidP="00A43A57">
      <w:pPr>
        <w:ind w:left="397"/>
        <w:rPr>
          <w:lang w:eastAsia="cs-CZ"/>
        </w:rPr>
      </w:pPr>
      <w:r>
        <w:rPr>
          <w:lang w:eastAsia="cs-CZ"/>
        </w:rPr>
        <w:t>Voice phishing</w:t>
      </w:r>
      <w:r w:rsidR="004B218A">
        <w:rPr>
          <w:lang w:eastAsia="cs-CZ"/>
        </w:rPr>
        <w:t xml:space="preserve"> nebo zkráceně Vishing je typ phishingu</w:t>
      </w:r>
      <w:r w:rsidR="0027530F">
        <w:rPr>
          <w:lang w:eastAsia="cs-CZ"/>
        </w:rPr>
        <w:t xml:space="preserve"> využívající telefonní hovory k získání citlivých údajů</w:t>
      </w:r>
      <w:r w:rsidR="00517855">
        <w:rPr>
          <w:lang w:eastAsia="cs-CZ"/>
        </w:rPr>
        <w:t xml:space="preserve"> od obětí.</w:t>
      </w:r>
      <w:r w:rsidR="005124D9">
        <w:rPr>
          <w:lang w:eastAsia="cs-CZ"/>
        </w:rPr>
        <w:t xml:space="preserve"> Útočník se vydává za zaměstnance banky, státního ú</w:t>
      </w:r>
      <w:r w:rsidR="00F41397">
        <w:rPr>
          <w:lang w:eastAsia="cs-CZ"/>
        </w:rPr>
        <w:t>řadu nebo jiné důvěryhodné instituce</w:t>
      </w:r>
      <w:r w:rsidR="00E92A31">
        <w:rPr>
          <w:lang w:eastAsia="cs-CZ"/>
        </w:rPr>
        <w:t>,</w:t>
      </w:r>
      <w:r w:rsidR="00A1164A">
        <w:rPr>
          <w:lang w:eastAsia="cs-CZ"/>
        </w:rPr>
        <w:t xml:space="preserve"> a </w:t>
      </w:r>
      <w:r w:rsidR="00E92A31">
        <w:rPr>
          <w:lang w:eastAsia="cs-CZ"/>
        </w:rPr>
        <w:t>snaží</w:t>
      </w:r>
      <w:r w:rsidR="00A1164A">
        <w:rPr>
          <w:lang w:eastAsia="cs-CZ"/>
        </w:rPr>
        <w:t xml:space="preserve"> se </w:t>
      </w:r>
      <w:r w:rsidR="00C03A7A">
        <w:rPr>
          <w:lang w:eastAsia="cs-CZ"/>
        </w:rPr>
        <w:t>získat</w:t>
      </w:r>
      <w:r w:rsidR="00A1164A">
        <w:rPr>
          <w:lang w:eastAsia="cs-CZ"/>
        </w:rPr>
        <w:t xml:space="preserve"> přístup k přihlašovacím údajům nebo </w:t>
      </w:r>
      <w:r w:rsidR="00E92A31">
        <w:rPr>
          <w:lang w:eastAsia="cs-CZ"/>
        </w:rPr>
        <w:t>k číslům platebních karet.</w:t>
      </w:r>
      <w:r w:rsidR="007462D6">
        <w:rPr>
          <w:lang w:eastAsia="cs-CZ"/>
        </w:rPr>
        <w:t xml:space="preserve"> [7][8]</w:t>
      </w:r>
    </w:p>
    <w:p w14:paraId="1A933D03" w14:textId="2EE46162" w:rsidR="0080283A" w:rsidRDefault="00416A2E" w:rsidP="00416A2E">
      <w:pPr>
        <w:rPr>
          <w:u w:val="single"/>
          <w:lang w:eastAsia="cs-CZ"/>
        </w:rPr>
      </w:pPr>
      <w:r w:rsidRPr="00416A2E">
        <w:rPr>
          <w:u w:val="single"/>
          <w:lang w:eastAsia="cs-CZ"/>
        </w:rPr>
        <w:t>Smishing</w:t>
      </w:r>
    </w:p>
    <w:p w14:paraId="310BFF2D" w14:textId="2608149A" w:rsidR="00416A2E" w:rsidRDefault="00416A2E" w:rsidP="00A43A57">
      <w:pPr>
        <w:ind w:left="397"/>
        <w:rPr>
          <w:lang w:eastAsia="cs-CZ"/>
        </w:rPr>
      </w:pPr>
      <w:r>
        <w:rPr>
          <w:lang w:eastAsia="cs-CZ"/>
        </w:rPr>
        <w:t xml:space="preserve">Smishing (SMS phishing) </w:t>
      </w:r>
      <w:r w:rsidR="008B0D8E">
        <w:rPr>
          <w:lang w:eastAsia="cs-CZ"/>
        </w:rPr>
        <w:t>je podobný klasickému phishingu, ale k</w:t>
      </w:r>
      <w:r w:rsidR="00910697">
        <w:rPr>
          <w:lang w:eastAsia="cs-CZ"/>
        </w:rPr>
        <w:t xml:space="preserve"> rozesílání falešných odkazů a žádostí o </w:t>
      </w:r>
      <w:r w:rsidR="00997735">
        <w:rPr>
          <w:lang w:eastAsia="cs-CZ"/>
        </w:rPr>
        <w:t>citlivé údaje</w:t>
      </w:r>
      <w:r w:rsidR="00910697">
        <w:rPr>
          <w:lang w:eastAsia="cs-CZ"/>
        </w:rPr>
        <w:t xml:space="preserve"> využívá SMS zprávy</w:t>
      </w:r>
      <w:r w:rsidR="00997735">
        <w:rPr>
          <w:lang w:eastAsia="cs-CZ"/>
        </w:rPr>
        <w:t>.</w:t>
      </w:r>
      <w:r w:rsidR="00AB4952">
        <w:rPr>
          <w:lang w:eastAsia="cs-CZ"/>
        </w:rPr>
        <w:t xml:space="preserve"> Oběť obdrží textovou zprávu, která se jeví </w:t>
      </w:r>
      <w:r w:rsidR="0084590D">
        <w:rPr>
          <w:lang w:eastAsia="cs-CZ"/>
        </w:rPr>
        <w:t>jako odeslaná z banky nebo jiné legitimní instituce, a je požádána o zadání údajů na podvržené stránce.</w:t>
      </w:r>
      <w:r w:rsidR="00231BC7">
        <w:rPr>
          <w:lang w:eastAsia="cs-CZ"/>
        </w:rPr>
        <w:t xml:space="preserve"> [7][8]</w:t>
      </w:r>
    </w:p>
    <w:p w14:paraId="0800E60B" w14:textId="62D091F3" w:rsidR="00231BC7" w:rsidRDefault="00231BC7" w:rsidP="00231BC7">
      <w:pPr>
        <w:rPr>
          <w:u w:val="single"/>
          <w:lang w:eastAsia="cs-CZ"/>
        </w:rPr>
      </w:pPr>
      <w:r w:rsidRPr="00231BC7">
        <w:rPr>
          <w:u w:val="single"/>
          <w:lang w:eastAsia="cs-CZ"/>
        </w:rPr>
        <w:t>Clone phishing</w:t>
      </w:r>
    </w:p>
    <w:p w14:paraId="117AB1ED" w14:textId="3616B4CA" w:rsidR="00231BC7" w:rsidRPr="00231BC7" w:rsidRDefault="00733C7D" w:rsidP="00A43A57">
      <w:pPr>
        <w:ind w:left="397" w:firstLine="323"/>
        <w:rPr>
          <w:lang w:eastAsia="cs-CZ"/>
        </w:rPr>
      </w:pPr>
      <w:r>
        <w:rPr>
          <w:lang w:eastAsia="cs-CZ"/>
        </w:rPr>
        <w:t>Při tomto typu phishingu</w:t>
      </w:r>
      <w:r w:rsidR="0078603D">
        <w:rPr>
          <w:lang w:eastAsia="cs-CZ"/>
        </w:rPr>
        <w:t xml:space="preserve"> vytvoří útočník přesnou kopii </w:t>
      </w:r>
      <w:r w:rsidR="004B08CA">
        <w:rPr>
          <w:lang w:eastAsia="cs-CZ"/>
        </w:rPr>
        <w:t xml:space="preserve">předchozí </w:t>
      </w:r>
      <w:r w:rsidR="0078603D">
        <w:rPr>
          <w:lang w:eastAsia="cs-CZ"/>
        </w:rPr>
        <w:t xml:space="preserve">legitimní e-mailové </w:t>
      </w:r>
      <w:r w:rsidR="004B08CA">
        <w:rPr>
          <w:lang w:eastAsia="cs-CZ"/>
        </w:rPr>
        <w:t xml:space="preserve">zprávy, kde nahradí odkazy a přílohy </w:t>
      </w:r>
      <w:r w:rsidR="00BD4BA7">
        <w:rPr>
          <w:lang w:eastAsia="cs-CZ"/>
        </w:rPr>
        <w:t xml:space="preserve">závadným obsahem. </w:t>
      </w:r>
      <w:r w:rsidR="000A34E8">
        <w:rPr>
          <w:lang w:eastAsia="cs-CZ"/>
        </w:rPr>
        <w:t>Identicky</w:t>
      </w:r>
      <w:r w:rsidR="00BD4BA7">
        <w:rPr>
          <w:lang w:eastAsia="cs-CZ"/>
        </w:rPr>
        <w:t xml:space="preserve"> působící e-mail </w:t>
      </w:r>
      <w:r w:rsidR="000A34E8">
        <w:rPr>
          <w:lang w:eastAsia="cs-CZ"/>
        </w:rPr>
        <w:t>zvyšuje šanci na úspěšný útok</w:t>
      </w:r>
      <w:r w:rsidR="00B10957">
        <w:rPr>
          <w:lang w:eastAsia="cs-CZ"/>
        </w:rPr>
        <w:t>, tedy na kliknutí oběti na nebezpečný odkaz nebo stažení škodlivé přílohy.</w:t>
      </w:r>
    </w:p>
    <w:p w14:paraId="57B102AA" w14:textId="5FD61C36" w:rsidR="00633230" w:rsidRDefault="00633230" w:rsidP="00DE7373">
      <w:pPr>
        <w:pStyle w:val="Nadpis3-pododdl"/>
        <w:numPr>
          <w:ilvl w:val="0"/>
          <w:numId w:val="0"/>
        </w:numPr>
        <w:ind w:left="720"/>
      </w:pPr>
      <w:bookmarkStart w:id="30" w:name="_Toc177584286"/>
      <w:r>
        <w:lastRenderedPageBreak/>
        <w:t>Jak phishing funguje</w:t>
      </w:r>
      <w:bookmarkEnd w:id="30"/>
      <w:r w:rsidR="00AE5F29">
        <w:t xml:space="preserve"> </w:t>
      </w:r>
    </w:p>
    <w:p w14:paraId="00A4A415" w14:textId="22972CE7" w:rsidR="00633230" w:rsidRPr="00DC46DC" w:rsidRDefault="00633230" w:rsidP="00DC46DC">
      <w:pPr>
        <w:pStyle w:val="Odstavecseseznamem"/>
        <w:numPr>
          <w:ilvl w:val="0"/>
          <w:numId w:val="21"/>
        </w:numPr>
        <w:rPr>
          <w:color w:val="4BACC6" w:themeColor="accent5"/>
          <w:lang w:eastAsia="cs-CZ"/>
        </w:rPr>
      </w:pPr>
      <w:r w:rsidRPr="00DC46DC">
        <w:rPr>
          <w:color w:val="4BACC6" w:themeColor="accent5"/>
          <w:lang w:eastAsia="cs-CZ"/>
        </w:rPr>
        <w:t>Psychologické triky a techniky používané útočníky (social engineering, manipulace)</w:t>
      </w:r>
      <w:r w:rsidR="00AE5F29">
        <w:rPr>
          <w:color w:val="4BACC6" w:themeColor="accent5"/>
          <w:lang w:eastAsia="cs-CZ"/>
        </w:rPr>
        <w:t xml:space="preserve"> </w:t>
      </w:r>
      <w:r w:rsidR="003D546F" w:rsidRPr="00AE5F29">
        <w:rPr>
          <w:color w:val="F79646" w:themeColor="accent6"/>
        </w:rPr>
        <w:t>(již pokryto v úvodu?)</w:t>
      </w:r>
    </w:p>
    <w:p w14:paraId="785E0D03" w14:textId="27AF2162" w:rsidR="00633230" w:rsidRDefault="00633230" w:rsidP="00DC46DC">
      <w:pPr>
        <w:pStyle w:val="Odstavecseseznamem"/>
        <w:numPr>
          <w:ilvl w:val="0"/>
          <w:numId w:val="21"/>
        </w:numPr>
        <w:rPr>
          <w:color w:val="4BACC6" w:themeColor="accent5"/>
          <w:lang w:eastAsia="cs-CZ"/>
        </w:rPr>
      </w:pPr>
      <w:r w:rsidRPr="00DC46DC">
        <w:rPr>
          <w:color w:val="4BACC6" w:themeColor="accent5"/>
          <w:lang w:eastAsia="cs-CZ"/>
        </w:rPr>
        <w:t>Technické aspekty – email, web, spoofing, malware …</w:t>
      </w:r>
    </w:p>
    <w:p w14:paraId="4969CEE3" w14:textId="770CF3A9" w:rsidR="004C1898" w:rsidRPr="004C1898" w:rsidRDefault="004C1898" w:rsidP="004C1898">
      <w:pPr>
        <w:pStyle w:val="Nadpis3-pododdl"/>
        <w:numPr>
          <w:ilvl w:val="0"/>
          <w:numId w:val="0"/>
        </w:numPr>
        <w:ind w:left="720"/>
      </w:pPr>
      <w:bookmarkStart w:id="31" w:name="_Toc177584287"/>
      <w:r w:rsidRPr="004C1898">
        <w:t>Technické aspekty</w:t>
      </w:r>
      <w:bookmarkEnd w:id="31"/>
    </w:p>
    <w:p w14:paraId="18BD9375" w14:textId="2B2A63A6" w:rsidR="004C1898" w:rsidRDefault="00AE5F29" w:rsidP="00A43A57">
      <w:pPr>
        <w:rPr>
          <w:lang w:eastAsia="cs-CZ"/>
        </w:rPr>
      </w:pPr>
      <w:r>
        <w:rPr>
          <w:lang w:eastAsia="cs-CZ"/>
        </w:rPr>
        <w:t xml:space="preserve">Kromě sociálního </w:t>
      </w:r>
      <w:r w:rsidR="00712FC0">
        <w:rPr>
          <w:lang w:eastAsia="cs-CZ"/>
        </w:rPr>
        <w:t>inženýrství</w:t>
      </w:r>
      <w:r>
        <w:rPr>
          <w:lang w:eastAsia="cs-CZ"/>
        </w:rPr>
        <w:t xml:space="preserve"> se phishingové útoky opírají o technické nástroje a metody, které umožňují zneužívat</w:t>
      </w:r>
      <w:r w:rsidR="004C1898">
        <w:rPr>
          <w:lang w:eastAsia="cs-CZ"/>
        </w:rPr>
        <w:t xml:space="preserve"> důvěry obětí a přistupovat k jejich citlivým datům.</w:t>
      </w:r>
    </w:p>
    <w:p w14:paraId="0CD41DD3" w14:textId="5A3AB1A3" w:rsidR="004C1898" w:rsidRDefault="004C1898" w:rsidP="004C1898">
      <w:pPr>
        <w:rPr>
          <w:u w:val="single"/>
          <w:lang w:eastAsia="cs-CZ"/>
        </w:rPr>
      </w:pPr>
      <w:r w:rsidRPr="004C1898">
        <w:rPr>
          <w:u w:val="single"/>
          <w:lang w:eastAsia="cs-CZ"/>
        </w:rPr>
        <w:t>E-mailový spoofing</w:t>
      </w:r>
    </w:p>
    <w:p w14:paraId="6EE969D2" w14:textId="2F5F5B51" w:rsidR="004C1898" w:rsidRPr="004C1898" w:rsidRDefault="004C1898" w:rsidP="00A43A57">
      <w:pPr>
        <w:ind w:left="397"/>
        <w:rPr>
          <w:lang w:eastAsia="cs-CZ"/>
        </w:rPr>
      </w:pPr>
      <w:r>
        <w:rPr>
          <w:lang w:eastAsia="cs-CZ"/>
        </w:rPr>
        <w:t>E-mailový spoofing je falšování e-mailové adresy odesílatele tak, aby na první pohled e-mail vypadal z důvěryhodného zdroje, jako je banka, e-shop nebo vládní organizace. Útočník upraví hlavičku e-mailu, čímž vytvoří iluzi legitimity a přiměje oběť k interakci s podvodnými odkazy nebo přílohami. [7][</w:t>
      </w:r>
      <w:r w:rsidR="00990590">
        <w:rPr>
          <w:lang w:eastAsia="cs-CZ"/>
        </w:rPr>
        <w:t>9</w:t>
      </w:r>
      <w:r>
        <w:rPr>
          <w:lang w:eastAsia="cs-CZ"/>
        </w:rPr>
        <w:t>]</w:t>
      </w:r>
    </w:p>
    <w:p w14:paraId="72F27382" w14:textId="5326DF9C" w:rsidR="004C1898" w:rsidRDefault="004C1898" w:rsidP="004C1898">
      <w:pPr>
        <w:rPr>
          <w:u w:val="single"/>
          <w:lang w:eastAsia="cs-CZ"/>
        </w:rPr>
      </w:pPr>
      <w:r>
        <w:rPr>
          <w:u w:val="single"/>
          <w:lang w:eastAsia="cs-CZ"/>
        </w:rPr>
        <w:t xml:space="preserve">Phishingové </w:t>
      </w:r>
      <w:r w:rsidR="00990590">
        <w:rPr>
          <w:u w:val="single"/>
          <w:lang w:eastAsia="cs-CZ"/>
        </w:rPr>
        <w:t>webové stránky</w:t>
      </w:r>
    </w:p>
    <w:p w14:paraId="35BA1481" w14:textId="5A2A6255" w:rsidR="00990590" w:rsidRDefault="00990590" w:rsidP="00A43A57">
      <w:pPr>
        <w:ind w:left="397"/>
        <w:rPr>
          <w:lang w:eastAsia="cs-CZ"/>
        </w:rPr>
      </w:pPr>
      <w:r>
        <w:rPr>
          <w:lang w:eastAsia="cs-CZ"/>
        </w:rPr>
        <w:t xml:space="preserve">Podvržené webové stránky vypadající jako legitimní verze webových stránek </w:t>
      </w:r>
      <w:r w:rsidR="00086BB3">
        <w:rPr>
          <w:lang w:eastAsia="cs-CZ"/>
        </w:rPr>
        <w:t>bank</w:t>
      </w:r>
      <w:r>
        <w:rPr>
          <w:lang w:eastAsia="cs-CZ"/>
        </w:rPr>
        <w:t xml:space="preserve"> nebo jiných známých organizací. Jsou navrženy tak, aby uživatel zadal citlivé údaje, jako např. přihlašovací údaje nebo údaje o kreditní kartě. [9]</w:t>
      </w:r>
    </w:p>
    <w:p w14:paraId="0C4E66C1" w14:textId="48B384DC" w:rsidR="00990590" w:rsidRDefault="00990590" w:rsidP="00A43A57">
      <w:pPr>
        <w:ind w:left="397"/>
        <w:rPr>
          <w:lang w:eastAsia="cs-CZ"/>
        </w:rPr>
      </w:pPr>
      <w:r>
        <w:rPr>
          <w:lang w:eastAsia="cs-CZ"/>
        </w:rPr>
        <w:t>Technická metoda, která se zde používá se nazývá klonování webových stránek, kdy útočník zkopíruje celý obsah legitimní webové stránky a provede malé úpravy, jako je přesměrování uživatele na podvrženou doménu pro zadání údajů. [7][9]</w:t>
      </w:r>
    </w:p>
    <w:p w14:paraId="5EAF18DE" w14:textId="23382D94" w:rsidR="00990590" w:rsidRDefault="00990590" w:rsidP="00990590">
      <w:pPr>
        <w:rPr>
          <w:u w:val="single"/>
          <w:lang w:eastAsia="cs-CZ"/>
        </w:rPr>
      </w:pPr>
      <w:r w:rsidRPr="00990590">
        <w:rPr>
          <w:u w:val="single"/>
          <w:lang w:eastAsia="cs-CZ"/>
        </w:rPr>
        <w:t>Zkrácené nebo maskované URL</w:t>
      </w:r>
    </w:p>
    <w:p w14:paraId="3EC17943" w14:textId="6854F47A" w:rsidR="00990590" w:rsidRDefault="00990590" w:rsidP="00A43A57">
      <w:pPr>
        <w:ind w:left="397"/>
        <w:rPr>
          <w:lang w:eastAsia="cs-CZ"/>
        </w:rPr>
      </w:pPr>
      <w:r w:rsidRPr="00990590">
        <w:rPr>
          <w:lang w:eastAsia="cs-CZ"/>
        </w:rPr>
        <w:t>Pro zamezení jednoduché identifikace škodlivé stránky, používají útočníci zkrácené nebo maskované URL adresy</w:t>
      </w:r>
      <w:r>
        <w:rPr>
          <w:lang w:eastAsia="cs-CZ"/>
        </w:rPr>
        <w:t>, které mohou vést na podvržené weby nebo severy s malware. [8]</w:t>
      </w:r>
    </w:p>
    <w:p w14:paraId="43FAFC6B" w14:textId="49EEBFEF" w:rsidR="00990590" w:rsidRPr="00990590" w:rsidRDefault="00990590" w:rsidP="00990590">
      <w:pPr>
        <w:rPr>
          <w:u w:val="single"/>
          <w:lang w:eastAsia="cs-CZ"/>
        </w:rPr>
      </w:pPr>
      <w:r w:rsidRPr="00990590">
        <w:rPr>
          <w:u w:val="single"/>
          <w:lang w:eastAsia="cs-CZ"/>
        </w:rPr>
        <w:t>Typosquating</w:t>
      </w:r>
    </w:p>
    <w:p w14:paraId="74268815" w14:textId="67461082" w:rsidR="004C1898" w:rsidRPr="004C1898" w:rsidRDefault="00712FC0" w:rsidP="00A43A57">
      <w:pPr>
        <w:ind w:left="397"/>
        <w:rPr>
          <w:lang w:eastAsia="cs-CZ"/>
        </w:rPr>
      </w:pPr>
      <w:r>
        <w:rPr>
          <w:lang w:eastAsia="cs-CZ"/>
        </w:rPr>
        <w:t xml:space="preserve">Útočník zaregistruje doménu, která se velmi podobá legitimní stránce, avšak má drobné odchylky, například nahrazení znaku podobným (např. „g00gle.com“, místo „google.com“, nebo „arrny.cz“ místo „army.cz“). Této technice se říká typosquatting a je velice efektivní, protože ji uživatel snadno přehlédne. </w:t>
      </w:r>
      <w:r w:rsidR="004C1898">
        <w:rPr>
          <w:lang w:eastAsia="cs-CZ"/>
        </w:rPr>
        <w:t>[7]</w:t>
      </w:r>
    </w:p>
    <w:p w14:paraId="23F7777E" w14:textId="18752839" w:rsidR="004C1898" w:rsidRDefault="004C1898" w:rsidP="004C1898">
      <w:pPr>
        <w:rPr>
          <w:u w:val="single"/>
          <w:lang w:eastAsia="cs-CZ"/>
        </w:rPr>
      </w:pPr>
      <w:r>
        <w:rPr>
          <w:u w:val="single"/>
          <w:lang w:eastAsia="cs-CZ"/>
        </w:rPr>
        <w:lastRenderedPageBreak/>
        <w:t>Man-in-the-Middle útoky</w:t>
      </w:r>
      <w:r w:rsidR="00D33BAE">
        <w:rPr>
          <w:u w:val="single"/>
          <w:lang w:eastAsia="cs-CZ"/>
        </w:rPr>
        <w:t xml:space="preserve"> (MITM)</w:t>
      </w:r>
    </w:p>
    <w:p w14:paraId="6C7BB247" w14:textId="5D1C66D9" w:rsidR="004C1898" w:rsidRPr="004C1898" w:rsidRDefault="004C1898" w:rsidP="00A43A57">
      <w:pPr>
        <w:ind w:left="397"/>
        <w:rPr>
          <w:lang w:eastAsia="cs-CZ"/>
        </w:rPr>
      </w:pPr>
      <w:r>
        <w:rPr>
          <w:lang w:eastAsia="cs-CZ"/>
        </w:rPr>
        <w:t>V některých případech se útočník uchyluje k</w:t>
      </w:r>
      <w:r w:rsidR="00D33BAE">
        <w:rPr>
          <w:lang w:eastAsia="cs-CZ"/>
        </w:rPr>
        <w:t xml:space="preserve"> MITM </w:t>
      </w:r>
      <w:r>
        <w:rPr>
          <w:lang w:eastAsia="cs-CZ"/>
        </w:rPr>
        <w:t>útokům, při kterých zachytávají a modifikují komunikaci oběti s legitimní webovou stránkou nebo službou. Tímto způsobem může útočník shromažďovat přihlašovací údaje a další citlivé informace, aniž by si oběť byla vědoma narušení komunikace.[7]</w:t>
      </w:r>
    </w:p>
    <w:p w14:paraId="1EA5F89C" w14:textId="1E8F15E2" w:rsidR="004C1898" w:rsidRDefault="00D33BAE" w:rsidP="004C1898">
      <w:pPr>
        <w:rPr>
          <w:u w:val="single"/>
          <w:lang w:eastAsia="cs-CZ"/>
        </w:rPr>
      </w:pPr>
      <w:r>
        <w:rPr>
          <w:u w:val="single"/>
          <w:lang w:eastAsia="cs-CZ"/>
        </w:rPr>
        <w:t>Malvertising</w:t>
      </w:r>
    </w:p>
    <w:p w14:paraId="3257B353" w14:textId="2B73E404" w:rsidR="00D33BAE" w:rsidRDefault="00D33BAE" w:rsidP="00A43A57">
      <w:pPr>
        <w:ind w:left="397"/>
        <w:rPr>
          <w:lang w:eastAsia="cs-CZ"/>
        </w:rPr>
      </w:pPr>
      <w:r>
        <w:rPr>
          <w:lang w:eastAsia="cs-CZ"/>
        </w:rPr>
        <w:t>Phishingové kampaně mohou obsahovat také malvertising, což je technika šíření škodlivých reklam. Tyto reklamy obsahují škodlivé odkazy na phishingové weby nebo přímo distribuují malware, který útočníkovi umožní získat kontrolu nad zařízením. [7]</w:t>
      </w:r>
    </w:p>
    <w:p w14:paraId="335F87F6" w14:textId="1DB1F9DF" w:rsidR="00D33BAE" w:rsidRDefault="00D33BAE" w:rsidP="00D33BAE">
      <w:pPr>
        <w:rPr>
          <w:u w:val="single"/>
          <w:lang w:eastAsia="cs-CZ"/>
        </w:rPr>
      </w:pPr>
      <w:r w:rsidRPr="00D33BAE">
        <w:rPr>
          <w:u w:val="single"/>
          <w:lang w:eastAsia="cs-CZ"/>
        </w:rPr>
        <w:t>Šíření škodlivých příloh</w:t>
      </w:r>
    </w:p>
    <w:p w14:paraId="06DEC0AC" w14:textId="34A7D4A7" w:rsidR="00D33BAE" w:rsidRDefault="00890395" w:rsidP="00A43A57">
      <w:pPr>
        <w:ind w:left="397"/>
        <w:rPr>
          <w:lang w:eastAsia="cs-CZ"/>
        </w:rPr>
      </w:pPr>
      <w:r>
        <w:rPr>
          <w:lang w:eastAsia="cs-CZ"/>
        </w:rPr>
        <w:t>Škodlivé přílohy jsou běžným nástrojem phishingových útoků. Přílohy mohou obsahovat malware a jakmile je příloha otevřena (např. soubor PDF, Word nebo Excel), může být zařízení kompromitováno, čímž útočník získá přístup k datům nebo vzdálenou kontrolu nad zařízením.</w:t>
      </w:r>
    </w:p>
    <w:p w14:paraId="0191AABB" w14:textId="5797B036" w:rsidR="00890395" w:rsidRDefault="00890395" w:rsidP="00890395">
      <w:pPr>
        <w:rPr>
          <w:u w:val="single"/>
          <w:lang w:eastAsia="cs-CZ"/>
        </w:rPr>
      </w:pPr>
      <w:r w:rsidRPr="00890395">
        <w:rPr>
          <w:u w:val="single"/>
          <w:lang w:eastAsia="cs-CZ"/>
        </w:rPr>
        <w:t>DNS spoofing</w:t>
      </w:r>
    </w:p>
    <w:p w14:paraId="37BBFAD6" w14:textId="69AB96A9" w:rsidR="00A43A57" w:rsidRDefault="00890395" w:rsidP="00A43A57">
      <w:pPr>
        <w:ind w:left="397"/>
        <w:rPr>
          <w:lang w:eastAsia="cs-CZ"/>
        </w:rPr>
      </w:pPr>
      <w:r>
        <w:rPr>
          <w:lang w:eastAsia="cs-CZ"/>
        </w:rPr>
        <w:t xml:space="preserve">DNS spoofing, je technika, při které útočník manipuluje DNS záznamy, což způsobí přesměrování uživatele na podvodné webové stránky, aniž by si toho byl vědom. Útok spočívá ve změně DNS záznamu u domény za jinou IP adresu, která uživatele přesměruje na </w:t>
      </w:r>
      <w:r w:rsidR="00A43A57">
        <w:rPr>
          <w:lang w:eastAsia="cs-CZ"/>
        </w:rPr>
        <w:t>podvrhnutou webovou stránku, která distribuuje malware nebo se snaží získat od uživatele citlivé údaje. [7]</w:t>
      </w:r>
    </w:p>
    <w:p w14:paraId="34FE8D1B" w14:textId="35D4D877" w:rsidR="00A43A57" w:rsidRPr="00890395" w:rsidRDefault="00A43A57" w:rsidP="00A43A57">
      <w:pPr>
        <w:rPr>
          <w:lang w:eastAsia="cs-CZ"/>
        </w:rPr>
      </w:pPr>
      <w:r>
        <w:rPr>
          <w:lang w:eastAsia="cs-CZ"/>
        </w:rPr>
        <w:t xml:space="preserve">Tyto technické </w:t>
      </w:r>
      <w:r w:rsidR="008F7E31">
        <w:rPr>
          <w:lang w:eastAsia="cs-CZ"/>
        </w:rPr>
        <w:t>aspekty umožňují útočníkům získat přístup k citlivým informacím několika sofistikovanými způsoby a dokazují, že způsobů oklamání oběti je mnoho.</w:t>
      </w:r>
      <w:r>
        <w:rPr>
          <w:lang w:eastAsia="cs-CZ"/>
        </w:rPr>
        <w:t xml:space="preserve"> </w:t>
      </w:r>
      <w:r w:rsidR="008F7E31">
        <w:rPr>
          <w:lang w:eastAsia="cs-CZ"/>
        </w:rPr>
        <w:t>Co však číní phishing ještě zrádnějším a nebezpečnějším pro uživatele je skutečnost, že útočníci mohou tyto techniky kombinovat a získat tím vyšší úroveň důvěryhodnosti, a tudíž i účinnosti útoku. [5][7]</w:t>
      </w:r>
    </w:p>
    <w:p w14:paraId="2176B9B3" w14:textId="37E31516" w:rsidR="00633230" w:rsidRDefault="00633230" w:rsidP="00DE7373">
      <w:pPr>
        <w:pStyle w:val="Nadpis3-pododdl"/>
        <w:numPr>
          <w:ilvl w:val="0"/>
          <w:numId w:val="0"/>
        </w:numPr>
        <w:ind w:left="720"/>
      </w:pPr>
      <w:bookmarkStart w:id="32" w:name="_Toc177584288"/>
      <w:r>
        <w:t>Dopady phishingu</w:t>
      </w:r>
      <w:bookmarkEnd w:id="32"/>
    </w:p>
    <w:p w14:paraId="1D7D8CC9" w14:textId="06EEBAAC"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Finance, poškození reputace</w:t>
      </w:r>
    </w:p>
    <w:p w14:paraId="22E6E4EF" w14:textId="49B72DB9" w:rsidR="00633230" w:rsidRDefault="00633230" w:rsidP="00633230">
      <w:pPr>
        <w:pStyle w:val="Odstavecseseznamem"/>
        <w:numPr>
          <w:ilvl w:val="0"/>
          <w:numId w:val="19"/>
        </w:numPr>
        <w:rPr>
          <w:color w:val="4BACC6" w:themeColor="accent5"/>
          <w:lang w:eastAsia="cs-CZ"/>
        </w:rPr>
      </w:pPr>
      <w:r w:rsidRPr="00DC46DC">
        <w:rPr>
          <w:color w:val="4BACC6" w:themeColor="accent5"/>
          <w:lang w:eastAsia="cs-CZ"/>
        </w:rPr>
        <w:t>Dopad na jednotlivce – krádež identity, únik os. Dat</w:t>
      </w:r>
    </w:p>
    <w:p w14:paraId="321D70DA" w14:textId="4CFB4D74" w:rsidR="00A43A57" w:rsidRDefault="00A43A57" w:rsidP="00FF7D00">
      <w:pPr>
        <w:rPr>
          <w:lang w:eastAsia="cs-CZ"/>
        </w:rPr>
      </w:pPr>
      <w:r>
        <w:rPr>
          <w:lang w:eastAsia="cs-CZ"/>
        </w:rPr>
        <w:lastRenderedPageBreak/>
        <w:t>Phishingové útoky mohou mít vážné dopady jak na organizace, tak na jednotlivce a zahrnují finanční ztráty, poškození reputace, krádež identity a únik citlivých informací.</w:t>
      </w:r>
    </w:p>
    <w:p w14:paraId="5EAAEC42" w14:textId="38279A77" w:rsidR="00A43A57" w:rsidRDefault="00A43A57" w:rsidP="00A43A57">
      <w:pPr>
        <w:rPr>
          <w:u w:val="single"/>
          <w:lang w:eastAsia="cs-CZ"/>
        </w:rPr>
      </w:pPr>
      <w:r w:rsidRPr="00A43A57">
        <w:rPr>
          <w:u w:val="single"/>
          <w:lang w:eastAsia="cs-CZ"/>
        </w:rPr>
        <w:t>Dopady na organizace</w:t>
      </w:r>
    </w:p>
    <w:p w14:paraId="5E2C878C" w14:textId="14AA5156" w:rsidR="00A95DD2" w:rsidRDefault="00752B77" w:rsidP="00A43A57">
      <w:pPr>
        <w:rPr>
          <w:lang w:eastAsia="cs-CZ"/>
        </w:rPr>
      </w:pPr>
      <w:r>
        <w:rPr>
          <w:lang w:eastAsia="cs-CZ"/>
        </w:rPr>
        <w:tab/>
        <w:t>Jedním z nejzávažnějších dopadů phishingového útoku je pro organizace finanční ztráta způsobená především únikem citlivých firemních dat a přístupů do interních systémů nebo přesvědčením zaměstnanců k bankovním převodům, při kterých se útočník vydává za vedoucího pracovníka a přikazuje zaměstnancům provést finanční transakce, které se pohybují v řádech milionů dolarů. [5][7]</w:t>
      </w:r>
    </w:p>
    <w:p w14:paraId="262D3C4B" w14:textId="3395AA57" w:rsidR="00752B77" w:rsidRDefault="00752B77" w:rsidP="00A43A57">
      <w:pPr>
        <w:rPr>
          <w:lang w:eastAsia="cs-CZ"/>
        </w:rPr>
      </w:pPr>
      <w:r>
        <w:rPr>
          <w:lang w:eastAsia="cs-CZ"/>
        </w:rPr>
        <w:tab/>
        <w:t>Úspěšný phishingový útok na známou organizaci může také výrazně poškodit její pověst. Únik osobních údajů zákazníků, jako jsou čísla kreditních karet, hesla a adresy, může vést k narušení důvěry a dlouhodobých obchodních vztahů. Navíc tyto organizace mohou čelit žalobám, vyšetřováním a kompenzaci zákazníků, čímž se značně zvýší náklady na obnovu firmy po takovém útoku. [7][9]</w:t>
      </w:r>
    </w:p>
    <w:p w14:paraId="19BF31EE" w14:textId="42401CA0" w:rsidR="00FF7D00" w:rsidRDefault="00752B77" w:rsidP="00FF7D00">
      <w:pPr>
        <w:rPr>
          <w:u w:val="single"/>
          <w:lang w:eastAsia="cs-CZ"/>
        </w:rPr>
      </w:pPr>
      <w:r>
        <w:rPr>
          <w:u w:val="single"/>
          <w:lang w:eastAsia="cs-CZ"/>
        </w:rPr>
        <w:t>Dopady na jednotlivce</w:t>
      </w:r>
    </w:p>
    <w:p w14:paraId="69C51339" w14:textId="2C231787" w:rsidR="00FF7D00" w:rsidRPr="00FF7D00" w:rsidRDefault="00FF7D00" w:rsidP="00FF7D00">
      <w:pPr>
        <w:ind w:firstLine="426"/>
        <w:rPr>
          <w:u w:val="single"/>
          <w:lang w:eastAsia="cs-CZ"/>
        </w:rPr>
      </w:pPr>
      <w:r w:rsidRPr="00FF7D00">
        <w:rPr>
          <w:lang w:eastAsia="cs-CZ"/>
        </w:rPr>
        <w:tab/>
      </w:r>
      <w:r>
        <w:rPr>
          <w:lang w:eastAsia="cs-CZ"/>
        </w:rPr>
        <w:t>Hlavní riziko pro jednotlivce je u phishingového útoku krádež identity. Získáním údajů, jako jsou jména, rodná čísla, čísla bankovních účtů nebo přihlašovací údaje do online služeb, může útočník otevírat bankovní účty, žádat o úvěry nebo nakupovat na internetu jménem oběti. [5][7]</w:t>
      </w:r>
    </w:p>
    <w:p w14:paraId="221CCAA7" w14:textId="08F88CD9" w:rsidR="00FF7D00" w:rsidRPr="00752B77" w:rsidRDefault="00FF7D00" w:rsidP="00FF7D00">
      <w:pPr>
        <w:rPr>
          <w:lang w:eastAsia="cs-CZ"/>
        </w:rPr>
      </w:pPr>
      <w:r>
        <w:rPr>
          <w:lang w:eastAsia="cs-CZ"/>
        </w:rPr>
        <w:t>Phishingové útoky mají zničující dopady jak na jednotlivce, tak i korporáty. Proto je důležitá prevence a povědomí o těchto útocích a jak jim předejít.</w:t>
      </w:r>
    </w:p>
    <w:p w14:paraId="261B58C0" w14:textId="77777777" w:rsidR="00A43A57" w:rsidRPr="00A43A57" w:rsidRDefault="00A43A57" w:rsidP="00A43A57">
      <w:pPr>
        <w:ind w:firstLine="0"/>
        <w:rPr>
          <w:u w:val="single"/>
          <w:lang w:eastAsia="cs-CZ"/>
        </w:rPr>
      </w:pPr>
    </w:p>
    <w:p w14:paraId="43E1C158" w14:textId="61CD55A3" w:rsidR="00633230" w:rsidRDefault="00633230" w:rsidP="00633230">
      <w:pPr>
        <w:pStyle w:val="Nadpis2"/>
        <w:numPr>
          <w:ilvl w:val="0"/>
          <w:numId w:val="0"/>
        </w:numPr>
        <w:ind w:left="576"/>
      </w:pPr>
      <w:bookmarkStart w:id="33" w:name="_Toc177584289"/>
      <w:r>
        <w:t>Legislativa</w:t>
      </w:r>
      <w:bookmarkEnd w:id="33"/>
    </w:p>
    <w:p w14:paraId="4CEE74D4" w14:textId="5DC573DF"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Právní rámec pro boj s phishingem(GDPR, zákony o kyber. bezpečnosti)</w:t>
      </w:r>
    </w:p>
    <w:p w14:paraId="0EDC9B06" w14:textId="69FF8959"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Mezinárodní a národní standarty kyber. bezpečnosti</w:t>
      </w:r>
    </w:p>
    <w:p w14:paraId="73A5FACE" w14:textId="2F1A2DCE" w:rsidR="00633230" w:rsidRDefault="00633230" w:rsidP="00633230">
      <w:pPr>
        <w:pStyle w:val="Nadpis2"/>
        <w:numPr>
          <w:ilvl w:val="0"/>
          <w:numId w:val="0"/>
        </w:numPr>
        <w:ind w:left="576"/>
      </w:pPr>
      <w:bookmarkStart w:id="34" w:name="_Toc177584290"/>
      <w:r>
        <w:t>Současné metody ochrany</w:t>
      </w:r>
      <w:bookmarkEnd w:id="34"/>
    </w:p>
    <w:p w14:paraId="6433E504" w14:textId="5869CF2B"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Technologické nástroje (antivir, firewall, detekce v mailech)</w:t>
      </w:r>
    </w:p>
    <w:p w14:paraId="4A73AC28" w14:textId="1783BD15"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Školení zaměstnanců, bezpečnostní osvěta</w:t>
      </w:r>
    </w:p>
    <w:p w14:paraId="09C9E2E7" w14:textId="6186C76E" w:rsidR="00633230" w:rsidRPr="00DC46DC" w:rsidRDefault="00633230" w:rsidP="00633230">
      <w:pPr>
        <w:pStyle w:val="Odstavecseseznamem"/>
        <w:numPr>
          <w:ilvl w:val="0"/>
          <w:numId w:val="19"/>
        </w:numPr>
        <w:rPr>
          <w:color w:val="4BACC6" w:themeColor="accent5"/>
          <w:lang w:eastAsia="cs-CZ"/>
        </w:rPr>
      </w:pPr>
      <w:r w:rsidRPr="00DC46DC">
        <w:rPr>
          <w:color w:val="4BACC6" w:themeColor="accent5"/>
          <w:lang w:eastAsia="cs-CZ"/>
        </w:rPr>
        <w:t>Dvoufaktorová autentizace a šifrování</w:t>
      </w:r>
    </w:p>
    <w:p w14:paraId="4F0FF424" w14:textId="101885B7" w:rsidR="00DE7373" w:rsidRDefault="00DE7373" w:rsidP="00DE7373">
      <w:pPr>
        <w:pStyle w:val="Nadpis2"/>
        <w:numPr>
          <w:ilvl w:val="0"/>
          <w:numId w:val="0"/>
        </w:numPr>
        <w:ind w:left="576"/>
      </w:pPr>
      <w:bookmarkStart w:id="35" w:name="_Toc177584291"/>
      <w:r>
        <w:lastRenderedPageBreak/>
        <w:t>Odolnost organizací proti phishingu</w:t>
      </w:r>
      <w:bookmarkEnd w:id="35"/>
    </w:p>
    <w:p w14:paraId="5F4220C4" w14:textId="5C269431" w:rsidR="00DE7373" w:rsidRDefault="00DE7373" w:rsidP="00DE7373">
      <w:pPr>
        <w:pStyle w:val="Nadpis3-pododdl"/>
        <w:numPr>
          <w:ilvl w:val="0"/>
          <w:numId w:val="0"/>
        </w:numPr>
        <w:ind w:left="720"/>
      </w:pPr>
      <w:bookmarkStart w:id="36" w:name="_Toc177584292"/>
      <w:r>
        <w:t>Testování odolnosti organizací</w:t>
      </w:r>
      <w:bookmarkEnd w:id="36"/>
    </w:p>
    <w:p w14:paraId="25084FEE" w14:textId="161A7AAE"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Simulované kampaně</w:t>
      </w:r>
    </w:p>
    <w:p w14:paraId="278DFD53" w14:textId="3AA75C2C"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Nástroje pro detekci a reakci na phishing</w:t>
      </w:r>
    </w:p>
    <w:p w14:paraId="15D6E7FF" w14:textId="19A93672"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Metriky a kritéria úspěšnosti (úspěšnost, rychlost reakce)</w:t>
      </w:r>
    </w:p>
    <w:p w14:paraId="3CFCCF6A" w14:textId="7DB62145" w:rsidR="00DE7373" w:rsidRDefault="00DE7373" w:rsidP="00DE7373">
      <w:pPr>
        <w:pStyle w:val="Nadpis3-pododdl"/>
        <w:numPr>
          <w:ilvl w:val="0"/>
          <w:numId w:val="0"/>
        </w:numPr>
        <w:ind w:left="720"/>
      </w:pPr>
      <w:bookmarkStart w:id="37" w:name="_Toc177584293"/>
      <w:r>
        <w:t>Zvyšování odolnosti organizací</w:t>
      </w:r>
      <w:bookmarkEnd w:id="37"/>
    </w:p>
    <w:p w14:paraId="63DF0455" w14:textId="7D520EE6"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Přístupy k vylepšování bezpečnostní kultury</w:t>
      </w:r>
    </w:p>
    <w:p w14:paraId="74A10887" w14:textId="17DB2C4A"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Pravidelné školení a simulace</w:t>
      </w:r>
    </w:p>
    <w:p w14:paraId="5A26FF44" w14:textId="3BF47F04"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Vyhodnocování účinnosti opatření</w:t>
      </w:r>
    </w:p>
    <w:p w14:paraId="4323B44A" w14:textId="0F2CDF80" w:rsidR="00DE7373" w:rsidRDefault="00DE7373" w:rsidP="00DE7373">
      <w:pPr>
        <w:pStyle w:val="Nadpis2"/>
        <w:numPr>
          <w:ilvl w:val="0"/>
          <w:numId w:val="0"/>
        </w:numPr>
        <w:ind w:left="576"/>
      </w:pPr>
      <w:bookmarkStart w:id="38" w:name="_Toc177584294"/>
      <w:r>
        <w:t>Význam lidského faktoru</w:t>
      </w:r>
      <w:bookmarkEnd w:id="38"/>
    </w:p>
    <w:p w14:paraId="0250C281" w14:textId="7EA8A89D"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Role zaměstnanců v prevenci phishingu</w:t>
      </w:r>
    </w:p>
    <w:p w14:paraId="300CFD9A" w14:textId="2D731B13" w:rsidR="00DE7373" w:rsidRPr="00DC46DC" w:rsidRDefault="00DE7373" w:rsidP="00DE7373">
      <w:pPr>
        <w:pStyle w:val="Odstavecseseznamem"/>
        <w:numPr>
          <w:ilvl w:val="0"/>
          <w:numId w:val="19"/>
        </w:numPr>
        <w:rPr>
          <w:color w:val="4BACC6" w:themeColor="accent5"/>
          <w:lang w:eastAsia="cs-CZ"/>
        </w:rPr>
      </w:pPr>
      <w:r w:rsidRPr="00DC46DC">
        <w:rPr>
          <w:color w:val="4BACC6" w:themeColor="accent5"/>
          <w:lang w:eastAsia="cs-CZ"/>
        </w:rPr>
        <w:t>Proč jsou lidé nejslabším článkem a jak je posilovat</w:t>
      </w:r>
    </w:p>
    <w:p w14:paraId="209FC535" w14:textId="0F3EC31D" w:rsidR="00633230" w:rsidRPr="00633230" w:rsidRDefault="005C1105" w:rsidP="005C1105">
      <w:pPr>
        <w:pStyle w:val="Nadpis2"/>
        <w:numPr>
          <w:ilvl w:val="0"/>
          <w:numId w:val="0"/>
        </w:numPr>
        <w:ind w:left="576"/>
      </w:pPr>
      <w:r>
        <w:t>AI</w:t>
      </w:r>
    </w:p>
    <w:p w14:paraId="06B93AAA" w14:textId="6C059F54" w:rsidR="002E781B" w:rsidRDefault="002E781B" w:rsidP="00582997">
      <w:pPr>
        <w:rPr>
          <w:lang w:eastAsia="cs-CZ"/>
        </w:rPr>
      </w:pPr>
    </w:p>
    <w:bookmarkEnd w:id="17"/>
    <w:bookmarkEnd w:id="18"/>
    <w:bookmarkEnd w:id="19"/>
    <w:bookmarkEnd w:id="20"/>
    <w:bookmarkEnd w:id="21"/>
    <w:bookmarkEnd w:id="22"/>
    <w:bookmarkEnd w:id="23"/>
    <w:bookmarkEnd w:id="24"/>
    <w:bookmarkEnd w:id="25"/>
    <w:bookmarkEnd w:id="26"/>
    <w:p w14:paraId="4DFA2C10" w14:textId="6ABE0309" w:rsidR="003E729A" w:rsidRPr="00F85E99" w:rsidRDefault="00C22280" w:rsidP="00FA7C5D">
      <w:r w:rsidRPr="00F85E99">
        <w:br w:type="page"/>
      </w:r>
    </w:p>
    <w:p w14:paraId="11794A1E" w14:textId="61E05628" w:rsidR="00C22280" w:rsidRPr="00792DD1" w:rsidRDefault="00B501C6" w:rsidP="00DE7373">
      <w:pPr>
        <w:pStyle w:val="Nadpis1"/>
        <w:numPr>
          <w:ilvl w:val="0"/>
          <w:numId w:val="0"/>
        </w:numPr>
        <w:ind w:left="431"/>
      </w:pPr>
      <w:bookmarkStart w:id="39" w:name="_Toc177584295"/>
      <w:r>
        <w:lastRenderedPageBreak/>
        <w:t>Cíle a omezení</w:t>
      </w:r>
      <w:bookmarkEnd w:id="39"/>
    </w:p>
    <w:p w14:paraId="6EF08D23" w14:textId="6D1D7867" w:rsidR="00792DD1" w:rsidRDefault="00B501C6" w:rsidP="00DE7373">
      <w:pPr>
        <w:pStyle w:val="Nadpis1"/>
        <w:numPr>
          <w:ilvl w:val="0"/>
          <w:numId w:val="0"/>
        </w:numPr>
        <w:ind w:left="431"/>
      </w:pPr>
      <w:bookmarkStart w:id="40" w:name="_Toc175620018"/>
      <w:bookmarkStart w:id="41" w:name="_Toc175704447"/>
      <w:bookmarkStart w:id="42" w:name="_Toc176513330"/>
      <w:bookmarkStart w:id="43" w:name="_Toc177584296"/>
      <w:r>
        <w:lastRenderedPageBreak/>
        <w:t>Analýza rizik</w:t>
      </w:r>
      <w:bookmarkEnd w:id="43"/>
    </w:p>
    <w:p w14:paraId="4779F09F" w14:textId="5E79E648" w:rsidR="003E75F1" w:rsidRPr="00B9078F" w:rsidRDefault="003E75F1" w:rsidP="000F2752">
      <w:pPr>
        <w:pStyle w:val="Nadpis1"/>
        <w:numPr>
          <w:ilvl w:val="0"/>
          <w:numId w:val="0"/>
        </w:numPr>
        <w:spacing w:after="120"/>
        <w:ind w:left="432" w:hanging="432"/>
        <w:rPr>
          <w:sz w:val="28"/>
        </w:rPr>
      </w:pPr>
      <w:bookmarkStart w:id="44" w:name="_Toc177584297"/>
      <w:r w:rsidRPr="00B9078F">
        <w:rPr>
          <w:sz w:val="28"/>
        </w:rPr>
        <w:lastRenderedPageBreak/>
        <w:t>ZÁVĚR</w:t>
      </w:r>
      <w:bookmarkEnd w:id="40"/>
      <w:bookmarkEnd w:id="41"/>
      <w:bookmarkEnd w:id="42"/>
      <w:bookmarkEnd w:id="44"/>
    </w:p>
    <w:p w14:paraId="2C10E326" w14:textId="77777777" w:rsidR="00677DE8" w:rsidRPr="00677DE8" w:rsidRDefault="00677DE8" w:rsidP="000F2752">
      <w:pPr>
        <w:spacing w:after="120"/>
        <w:ind w:firstLine="708"/>
        <w:rPr>
          <w:rFonts w:eastAsia="Times New Roman"/>
          <w:szCs w:val="24"/>
          <w:lang w:eastAsia="cs-CZ"/>
        </w:rPr>
      </w:pPr>
      <w:r w:rsidRPr="00677DE8">
        <w:rPr>
          <w:rFonts w:eastAsia="Times New Roman"/>
          <w:szCs w:val="24"/>
          <w:lang w:eastAsia="cs-CZ"/>
        </w:rPr>
        <w:t xml:space="preserve">Je nutné věnovat stejnou, ne-li větší pozornost jako úvodu. V závěru musíte podat shrnutí, vyzvednout nejdůležitější </w:t>
      </w:r>
      <w:r>
        <w:rPr>
          <w:rFonts w:eastAsia="Times New Roman"/>
          <w:szCs w:val="24"/>
          <w:lang w:eastAsia="cs-CZ"/>
        </w:rPr>
        <w:t>postřehy a také vyhodnotit, zda</w:t>
      </w:r>
      <w:r w:rsidRPr="00677DE8">
        <w:rPr>
          <w:rFonts w:eastAsia="Times New Roman"/>
          <w:szCs w:val="24"/>
          <w:lang w:eastAsia="cs-CZ"/>
        </w:rPr>
        <w:t>li jste naplnili cíle, které jste si stanovili v úvodu své práce.</w:t>
      </w:r>
    </w:p>
    <w:p w14:paraId="1EE6E50D" w14:textId="77777777" w:rsidR="00677DE8" w:rsidRDefault="00677DE8" w:rsidP="00E048FA">
      <w:pPr>
        <w:pStyle w:val="Odstavec"/>
        <w:tabs>
          <w:tab w:val="clear" w:pos="709"/>
        </w:tabs>
      </w:pPr>
    </w:p>
    <w:p w14:paraId="1AEDD8B3" w14:textId="77777777" w:rsidR="003E75F1" w:rsidRPr="00B9078F" w:rsidRDefault="00516BC6" w:rsidP="00797236">
      <w:r w:rsidRPr="00B9078F">
        <w:br w:type="page"/>
      </w:r>
    </w:p>
    <w:p w14:paraId="1B047F51" w14:textId="12020185" w:rsidR="00B9078F" w:rsidRPr="00754FB1" w:rsidRDefault="0094745C" w:rsidP="00754FB1">
      <w:pPr>
        <w:pStyle w:val="Nadpis1"/>
        <w:numPr>
          <w:ilvl w:val="0"/>
          <w:numId w:val="0"/>
        </w:numPr>
        <w:ind w:left="432" w:hanging="432"/>
        <w:rPr>
          <w:sz w:val="28"/>
        </w:rPr>
      </w:pPr>
      <w:bookmarkStart w:id="45" w:name="_Toc177584298"/>
      <w:r w:rsidRPr="00B9078F">
        <w:rPr>
          <w:sz w:val="28"/>
        </w:rPr>
        <w:lastRenderedPageBreak/>
        <w:t>SEZNAM POUŽITÉ LITERATURY</w:t>
      </w:r>
      <w:bookmarkEnd w:id="45"/>
      <w:r w:rsidRPr="00B9078F">
        <w:rPr>
          <w:sz w:val="28"/>
        </w:rPr>
        <w:t xml:space="preserve"> </w:t>
      </w:r>
    </w:p>
    <w:p w14:paraId="1695140E" w14:textId="77777777" w:rsidR="00B9078F" w:rsidRPr="00B9078F" w:rsidRDefault="00B9078F" w:rsidP="00B9078F">
      <w:pPr>
        <w:spacing w:line="480" w:lineRule="auto"/>
        <w:rPr>
          <w:b/>
        </w:rPr>
      </w:pPr>
      <w:r w:rsidRPr="00B9078F">
        <w:rPr>
          <w:b/>
        </w:rPr>
        <w:t>ELEKTRONICKÉ ZDROJE</w:t>
      </w:r>
    </w:p>
    <w:p w14:paraId="38A34411" w14:textId="591D47A9" w:rsidR="005C6A4B" w:rsidRPr="005C6A4B" w:rsidRDefault="005C6A4B" w:rsidP="00943857">
      <w:pPr>
        <w:pStyle w:val="literaturatext"/>
      </w:pPr>
      <w:r w:rsidRPr="005C6A4B">
        <w:t xml:space="preserve">HADNAGY, Christopher. </w:t>
      </w:r>
      <w:r w:rsidRPr="005C6A4B">
        <w:rPr>
          <w:i/>
          <w:iCs/>
        </w:rPr>
        <w:t>Social Engineering: The Science of Human Hacking</w:t>
      </w:r>
      <w:r w:rsidRPr="005C6A4B">
        <w:t>. 1st ed. Indianapolis: Wiley Publishing, 2010. ISBN 978-0-470-63953-5.</w:t>
      </w:r>
    </w:p>
    <w:p w14:paraId="28FA3BF4" w14:textId="3445C239" w:rsidR="005C6A4B" w:rsidRPr="005C6A4B" w:rsidRDefault="005C6A4B" w:rsidP="00943857">
      <w:pPr>
        <w:pStyle w:val="literaturatext"/>
      </w:pPr>
      <w:r w:rsidRPr="005C6A4B">
        <w:t xml:space="preserve">HADNAGY, Christopher. </w:t>
      </w:r>
      <w:r w:rsidRPr="005C6A4B">
        <w:rPr>
          <w:i/>
          <w:iCs/>
        </w:rPr>
        <w:t>Social Engineering: The Science of Human Hacking</w:t>
      </w:r>
      <w:r w:rsidRPr="005C6A4B">
        <w:t>. 2nd ed. Indianapolis: Wiley Publishing, 2018. ISBN 978-1-119-43338-5.</w:t>
      </w:r>
    </w:p>
    <w:p w14:paraId="270BED6F" w14:textId="7ABE8A75" w:rsidR="005C6A4B" w:rsidRPr="005C6A4B" w:rsidRDefault="005C6A4B" w:rsidP="005C6A4B">
      <w:pPr>
        <w:pStyle w:val="literaturatext"/>
      </w:pPr>
      <w:r w:rsidRPr="005C6A4B">
        <w:t xml:space="preserve">MITNICK, Kevin D., William L. SIMON a Steve WOZNIAK. </w:t>
      </w:r>
      <w:r w:rsidRPr="005C6A4B">
        <w:rPr>
          <w:i/>
          <w:iCs/>
        </w:rPr>
        <w:t>The Art of Intrusion: The Real Stories Behind the Exploits of Hackers, Intruders &amp; Deceivers</w:t>
      </w:r>
      <w:r w:rsidRPr="005C6A4B">
        <w:t xml:space="preserve">. 1st ed. Indianapolis: Wiley Publishing, 2005. ISBN 0-7645-6959-7. </w:t>
      </w:r>
    </w:p>
    <w:p w14:paraId="0FA0709A" w14:textId="7346B5EF" w:rsidR="005C6A4B" w:rsidRPr="005C6A4B" w:rsidRDefault="005C6A4B" w:rsidP="005C6A4B">
      <w:pPr>
        <w:pStyle w:val="literaturatext"/>
      </w:pPr>
      <w:r w:rsidRPr="005C6A4B">
        <w:t xml:space="preserve">TUNSTALL, Lewis, Leandro VON WERRA a Thomas WOLF. </w:t>
      </w:r>
      <w:r w:rsidRPr="005C6A4B">
        <w:rPr>
          <w:i/>
          <w:iCs/>
        </w:rPr>
        <w:t>Natural Language Processing with Transformers</w:t>
      </w:r>
      <w:r w:rsidRPr="005C6A4B">
        <w:t>. Sebastopol: O'Reilly Media, 2022. ISBN 978-1-492-04113-8.</w:t>
      </w:r>
    </w:p>
    <w:p w14:paraId="190C7D0B" w14:textId="08A9C066" w:rsidR="005C6A4B" w:rsidRPr="005C6A4B" w:rsidRDefault="005C6A4B" w:rsidP="005C6A4B">
      <w:pPr>
        <w:pStyle w:val="literaturatext"/>
      </w:pPr>
      <w:r w:rsidRPr="005C6A4B">
        <w:t xml:space="preserve">BENDER, Emily M. a Alexander KOLLER. </w:t>
      </w:r>
      <w:r w:rsidRPr="005C6A4B">
        <w:rPr>
          <w:i/>
          <w:iCs/>
        </w:rPr>
        <w:t>Climbing towards NLU: On Meaning, Form, and Understanding in the Age of Data</w:t>
      </w:r>
      <w:r w:rsidRPr="005C6A4B">
        <w:t xml:space="preserve">. In </w:t>
      </w:r>
      <w:r w:rsidRPr="005C6A4B">
        <w:rPr>
          <w:i/>
          <w:iCs/>
        </w:rPr>
        <w:t>Proceedings of the 58th Annual Meeting of the Association for Computational Linguistics</w:t>
      </w:r>
      <w:r w:rsidRPr="005C6A4B">
        <w:t xml:space="preserve">. Online: Association for Computational Linguistics, 2020, s. 5185-5198. </w:t>
      </w:r>
      <w:r w:rsidRPr="005C6A4B">
        <w:rPr>
          <w:color w:val="FF0000"/>
        </w:rPr>
        <w:t>ISBN 978-1-950737-66-9.</w:t>
      </w:r>
    </w:p>
    <w:p w14:paraId="0DA619AD" w14:textId="77777777" w:rsidR="003C5495" w:rsidRDefault="005C6A4B" w:rsidP="005C6A4B">
      <w:pPr>
        <w:pStyle w:val="literaturatext"/>
        <w:rPr>
          <w:color w:val="FF0000"/>
        </w:rPr>
      </w:pPr>
      <w:r w:rsidRPr="003C5495">
        <w:rPr>
          <w:color w:val="FF0000"/>
        </w:rPr>
        <w:t xml:space="preserve">POLČÁK, Radim. </w:t>
      </w:r>
      <w:r w:rsidRPr="003C5495">
        <w:rPr>
          <w:i/>
          <w:iCs/>
          <w:color w:val="FF0000"/>
        </w:rPr>
        <w:t>Ochrana osobních údajů podle GDPR v informačních systémech</w:t>
      </w:r>
      <w:r w:rsidRPr="003C5495">
        <w:rPr>
          <w:color w:val="FF0000"/>
        </w:rPr>
        <w:t>. Brno: Computer Press, 2018. ISBN 978-80-251-4641-1</w:t>
      </w:r>
    </w:p>
    <w:p w14:paraId="3EA19BC7" w14:textId="1FE5304B" w:rsidR="00943857" w:rsidRDefault="003C5495" w:rsidP="0088135F">
      <w:pPr>
        <w:pStyle w:val="literaturatext"/>
        <w:numPr>
          <w:ilvl w:val="0"/>
          <w:numId w:val="0"/>
        </w:numPr>
        <w:ind w:left="360"/>
        <w:rPr>
          <w:color w:val="FF0000"/>
        </w:rPr>
      </w:pPr>
      <w:r>
        <w:rPr>
          <w:color w:val="FF0000"/>
        </w:rPr>
        <w:t>(špatné ISBN, Polčák ani nemá takto pojmenovanou publikaci)</w:t>
      </w:r>
    </w:p>
    <w:p w14:paraId="791F33BF" w14:textId="77777777" w:rsidR="0088135F" w:rsidRDefault="00943857" w:rsidP="00943857">
      <w:pPr>
        <w:pStyle w:val="literaturatext"/>
      </w:pPr>
      <w:r w:rsidRPr="00943857">
        <w:t xml:space="preserve">HADNAGY, Christopher, a Michele FINCHER. </w:t>
      </w:r>
      <w:r w:rsidRPr="00943857">
        <w:rPr>
          <w:i/>
          <w:iCs/>
        </w:rPr>
        <w:t>Phishing Dark Waters: The Offensive and Defensive Sides of Malicious Emails</w:t>
      </w:r>
      <w:r w:rsidRPr="00943857">
        <w:t>. 1st ed. Indianapolis: Wiley Publishing,</w:t>
      </w:r>
      <w:r>
        <w:t xml:space="preserve"> </w:t>
      </w:r>
      <w:r w:rsidRPr="00943857">
        <w:t>2015. ISBN 978-1-119-02812-9.</w:t>
      </w:r>
    </w:p>
    <w:p w14:paraId="71E249A3" w14:textId="367A723D" w:rsidR="00F90CE3" w:rsidRDefault="0088135F" w:rsidP="00943857">
      <w:pPr>
        <w:pStyle w:val="literaturatext"/>
      </w:pPr>
      <w:r w:rsidRPr="0088135F">
        <w:t>CHVÁTALOVÁ, Jana. Phishing. Bakalářská práce. Praha: AMBIS vysoká škola, a.s., Katedra bezpečnosti a práva, 2022. Vedoucí práce: doc. JUDr. Jan Kolouch, Ph.D.</w:t>
      </w:r>
    </w:p>
    <w:p w14:paraId="0F72BCE8" w14:textId="4E35144B" w:rsidR="006B7B2F" w:rsidRPr="003C5495" w:rsidRDefault="006B7B2F" w:rsidP="006B7B2F">
      <w:pPr>
        <w:pStyle w:val="literaturatext"/>
      </w:pPr>
      <w:r w:rsidRPr="006B7B2F">
        <w:t xml:space="preserve">ANTI-PHISHING WORKING GROUP. </w:t>
      </w:r>
      <w:r w:rsidRPr="006B7B2F">
        <w:rPr>
          <w:i/>
          <w:iCs/>
        </w:rPr>
        <w:t>Phishing Activity Trends Report, 2nd Quarter 2024</w:t>
      </w:r>
      <w:r w:rsidRPr="006B7B2F">
        <w:t xml:space="preserve">. Published August 21, 2024. Available online: </w:t>
      </w:r>
      <w:hyperlink r:id="rId13" w:history="1">
        <w:r w:rsidRPr="001F42E6">
          <w:rPr>
            <w:rStyle w:val="Hypertextovodkaz"/>
          </w:rPr>
          <w:t>https://apwg.org/resources/apwg-reports/</w:t>
        </w:r>
      </w:hyperlink>
      <w:r w:rsidRPr="006B7B2F">
        <w:t>. Accessed September 4, 2024. (online resource for phishing and cybercrime trends)</w:t>
      </w:r>
    </w:p>
    <w:p w14:paraId="76C0EC06" w14:textId="77777777" w:rsidR="00677DE8" w:rsidRDefault="00677DE8" w:rsidP="00E048FA">
      <w:pPr>
        <w:pStyle w:val="Nadpis1"/>
        <w:numPr>
          <w:ilvl w:val="0"/>
          <w:numId w:val="0"/>
        </w:numPr>
        <w:ind w:left="432" w:hanging="432"/>
      </w:pPr>
    </w:p>
    <w:p w14:paraId="0E9EF9E2" w14:textId="77777777" w:rsidR="00F558EF" w:rsidRPr="009C1BA5" w:rsidRDefault="009C1BA5" w:rsidP="00B65CEF">
      <w:pPr>
        <w:numPr>
          <w:ilvl w:val="0"/>
          <w:numId w:val="11"/>
        </w:numPr>
        <w:rPr>
          <w:highlight w:val="yellow"/>
          <w:lang w:eastAsia="cs-CZ"/>
        </w:rPr>
      </w:pPr>
      <w:r w:rsidRPr="009C1BA5">
        <w:rPr>
          <w:highlight w:val="yellow"/>
          <w:lang w:eastAsia="cs-CZ"/>
        </w:rPr>
        <w:t xml:space="preserve">Pozn. </w:t>
      </w:r>
      <w:r w:rsidR="00B65CEF" w:rsidRPr="009C1BA5">
        <w:rPr>
          <w:highlight w:val="yellow"/>
          <w:lang w:eastAsia="cs-CZ"/>
        </w:rPr>
        <w:t>ČSN ISO 690 Informace a dokumentace – Pravidla pro bibliografické odkazy a citace informačních zdrojů</w:t>
      </w:r>
    </w:p>
    <w:p w14:paraId="622BA0CF" w14:textId="040CF308" w:rsidR="00677DE8" w:rsidRDefault="00677DE8" w:rsidP="00677DE8">
      <w:pPr>
        <w:rPr>
          <w:lang w:eastAsia="cs-CZ"/>
        </w:rPr>
      </w:pPr>
    </w:p>
    <w:p w14:paraId="3EC4FE24" w14:textId="77777777" w:rsidR="00677DE8" w:rsidRDefault="00677DE8" w:rsidP="00677DE8">
      <w:pPr>
        <w:rPr>
          <w:lang w:eastAsia="cs-CZ"/>
        </w:rPr>
      </w:pPr>
    </w:p>
    <w:p w14:paraId="265675DC" w14:textId="77777777" w:rsidR="00677DE8" w:rsidRDefault="00677DE8" w:rsidP="00677DE8">
      <w:pPr>
        <w:rPr>
          <w:lang w:eastAsia="cs-CZ"/>
        </w:rPr>
      </w:pPr>
    </w:p>
    <w:p w14:paraId="5DF43709" w14:textId="77777777" w:rsidR="00677DE8" w:rsidRDefault="00677DE8" w:rsidP="00677DE8">
      <w:pPr>
        <w:rPr>
          <w:lang w:eastAsia="cs-CZ"/>
        </w:rPr>
      </w:pPr>
    </w:p>
    <w:p w14:paraId="7CF0445C" w14:textId="77777777" w:rsidR="00677DE8" w:rsidRDefault="00677DE8" w:rsidP="00677DE8">
      <w:pPr>
        <w:rPr>
          <w:lang w:eastAsia="cs-CZ"/>
        </w:rPr>
      </w:pPr>
    </w:p>
    <w:p w14:paraId="287B7370" w14:textId="77777777" w:rsidR="00677DE8" w:rsidRDefault="00677DE8" w:rsidP="00677DE8">
      <w:pPr>
        <w:rPr>
          <w:lang w:eastAsia="cs-CZ"/>
        </w:rPr>
      </w:pPr>
    </w:p>
    <w:p w14:paraId="23084676" w14:textId="77777777" w:rsidR="00677DE8" w:rsidRDefault="00677DE8" w:rsidP="00677DE8">
      <w:pPr>
        <w:rPr>
          <w:lang w:eastAsia="cs-CZ"/>
        </w:rPr>
      </w:pPr>
    </w:p>
    <w:p w14:paraId="0F83EE3E" w14:textId="77777777" w:rsidR="00677DE8" w:rsidRDefault="00677DE8" w:rsidP="00677DE8">
      <w:pPr>
        <w:rPr>
          <w:lang w:eastAsia="cs-CZ"/>
        </w:rPr>
      </w:pPr>
    </w:p>
    <w:p w14:paraId="53577E0A" w14:textId="77777777" w:rsidR="00677DE8" w:rsidRDefault="00677DE8" w:rsidP="00677DE8">
      <w:pPr>
        <w:rPr>
          <w:lang w:eastAsia="cs-CZ"/>
        </w:rPr>
      </w:pPr>
    </w:p>
    <w:p w14:paraId="5E8B2457" w14:textId="77777777" w:rsidR="00677DE8" w:rsidRDefault="00677DE8" w:rsidP="00677DE8">
      <w:pPr>
        <w:rPr>
          <w:lang w:eastAsia="cs-CZ"/>
        </w:rPr>
      </w:pPr>
    </w:p>
    <w:p w14:paraId="1AFE0E3A" w14:textId="77777777" w:rsidR="00677DE8" w:rsidRPr="00677DE8" w:rsidRDefault="00677DE8" w:rsidP="00677DE8">
      <w:pPr>
        <w:rPr>
          <w:lang w:eastAsia="cs-CZ"/>
        </w:rPr>
      </w:pPr>
    </w:p>
    <w:tbl>
      <w:tblPr>
        <w:tblW w:w="0" w:type="auto"/>
        <w:tblLayout w:type="fixed"/>
        <w:tblCellMar>
          <w:left w:w="70" w:type="dxa"/>
          <w:right w:w="70" w:type="dxa"/>
        </w:tblCellMar>
        <w:tblLook w:val="0000" w:firstRow="0" w:lastRow="0" w:firstColumn="0" w:lastColumn="0" w:noHBand="0" w:noVBand="0"/>
      </w:tblPr>
      <w:tblGrid>
        <w:gridCol w:w="1913"/>
        <w:gridCol w:w="7088"/>
      </w:tblGrid>
      <w:tr w:rsidR="00D26175" w:rsidRPr="00B9078F" w14:paraId="4D6C1E92" w14:textId="77777777" w:rsidTr="003F43DF">
        <w:trPr>
          <w:trHeight w:val="293"/>
        </w:trPr>
        <w:tc>
          <w:tcPr>
            <w:tcW w:w="1913" w:type="dxa"/>
            <w:shd w:val="clear" w:color="auto" w:fill="auto"/>
          </w:tcPr>
          <w:p w14:paraId="465D5397" w14:textId="77777777" w:rsidR="00D26175" w:rsidRPr="00B9078F" w:rsidRDefault="00D26175" w:rsidP="009F07AA">
            <w:pPr>
              <w:spacing w:before="0" w:after="0" w:line="240" w:lineRule="auto"/>
            </w:pPr>
          </w:p>
        </w:tc>
        <w:tc>
          <w:tcPr>
            <w:tcW w:w="7088" w:type="dxa"/>
            <w:shd w:val="clear" w:color="auto" w:fill="auto"/>
            <w:vAlign w:val="center"/>
          </w:tcPr>
          <w:p w14:paraId="055C9FD3" w14:textId="77777777" w:rsidR="00D26175" w:rsidRPr="00B9078F" w:rsidRDefault="00D26175" w:rsidP="00797236">
            <w:pPr>
              <w:pStyle w:val="Odstavec"/>
              <w:tabs>
                <w:tab w:val="clear" w:pos="709"/>
              </w:tabs>
            </w:pPr>
          </w:p>
        </w:tc>
      </w:tr>
      <w:tr w:rsidR="00D26175" w:rsidRPr="00B9078F" w14:paraId="5F8DE6CB" w14:textId="77777777" w:rsidTr="003F43DF">
        <w:trPr>
          <w:trHeight w:val="293"/>
        </w:trPr>
        <w:tc>
          <w:tcPr>
            <w:tcW w:w="1913" w:type="dxa"/>
            <w:shd w:val="clear" w:color="auto" w:fill="auto"/>
          </w:tcPr>
          <w:p w14:paraId="47DD945D" w14:textId="77777777" w:rsidR="00D26175" w:rsidRPr="00B9078F" w:rsidRDefault="00D26175" w:rsidP="00797236">
            <w:pPr>
              <w:pStyle w:val="Seznamzkratek"/>
              <w:rPr>
                <w:b/>
              </w:rPr>
            </w:pPr>
          </w:p>
        </w:tc>
        <w:tc>
          <w:tcPr>
            <w:tcW w:w="7088" w:type="dxa"/>
            <w:shd w:val="clear" w:color="auto" w:fill="auto"/>
            <w:vAlign w:val="center"/>
          </w:tcPr>
          <w:p w14:paraId="1A919F03" w14:textId="77777777" w:rsidR="00D26175" w:rsidRPr="00B9078F" w:rsidRDefault="00D26175" w:rsidP="00797236">
            <w:pPr>
              <w:pStyle w:val="Seznamzkratek"/>
            </w:pPr>
          </w:p>
        </w:tc>
      </w:tr>
    </w:tbl>
    <w:p w14:paraId="7FE6B63D" w14:textId="1295284D" w:rsidR="00516BC6" w:rsidRPr="00B9078F" w:rsidRDefault="009F07AA" w:rsidP="00797236">
      <w:pPr>
        <w:pStyle w:val="Nadpis1"/>
        <w:numPr>
          <w:ilvl w:val="0"/>
          <w:numId w:val="0"/>
        </w:numPr>
        <w:ind w:left="432" w:hanging="432"/>
        <w:rPr>
          <w:sz w:val="28"/>
        </w:rPr>
      </w:pPr>
      <w:r w:rsidRPr="00B9078F">
        <w:lastRenderedPageBreak/>
        <w:t xml:space="preserve"> </w:t>
      </w:r>
      <w:bookmarkStart w:id="46" w:name="_Toc177584299"/>
      <w:r w:rsidR="00516BC6" w:rsidRPr="00B9078F">
        <w:rPr>
          <w:sz w:val="28"/>
        </w:rPr>
        <w:t>SEZNAM PŘÍLOH</w:t>
      </w:r>
      <w:bookmarkEnd w:id="46"/>
    </w:p>
    <w:tbl>
      <w:tblPr>
        <w:tblW w:w="0" w:type="auto"/>
        <w:tblLook w:val="01E0" w:firstRow="1" w:lastRow="1" w:firstColumn="1" w:lastColumn="1" w:noHBand="0" w:noVBand="0"/>
      </w:tblPr>
      <w:tblGrid>
        <w:gridCol w:w="1521"/>
        <w:gridCol w:w="500"/>
        <w:gridCol w:w="5673"/>
        <w:gridCol w:w="1025"/>
      </w:tblGrid>
      <w:tr w:rsidR="00516BC6" w:rsidRPr="00B9078F" w14:paraId="671B0AC9" w14:textId="77777777" w:rsidTr="009D74D1">
        <w:tc>
          <w:tcPr>
            <w:tcW w:w="1579" w:type="dxa"/>
          </w:tcPr>
          <w:p w14:paraId="50EA3A6B" w14:textId="77777777" w:rsidR="00516BC6" w:rsidRPr="00B9078F" w:rsidRDefault="00516BC6" w:rsidP="00797236">
            <w:pPr>
              <w:pStyle w:val="Odstavec"/>
              <w:tabs>
                <w:tab w:val="clear" w:pos="709"/>
              </w:tabs>
            </w:pPr>
            <w:r w:rsidRPr="00B9078F">
              <w:t>Příloha č. 1</w:t>
            </w:r>
          </w:p>
        </w:tc>
        <w:tc>
          <w:tcPr>
            <w:tcW w:w="514" w:type="dxa"/>
          </w:tcPr>
          <w:p w14:paraId="44D0093E" w14:textId="77777777" w:rsidR="00516BC6" w:rsidRPr="00B9078F" w:rsidRDefault="00516BC6" w:rsidP="00797236">
            <w:pPr>
              <w:pStyle w:val="Odstavec"/>
              <w:tabs>
                <w:tab w:val="clear" w:pos="709"/>
              </w:tabs>
            </w:pPr>
            <w:r w:rsidRPr="00B9078F">
              <w:sym w:font="Symbol" w:char="F02D"/>
            </w:r>
          </w:p>
        </w:tc>
        <w:tc>
          <w:tcPr>
            <w:tcW w:w="6094" w:type="dxa"/>
          </w:tcPr>
          <w:p w14:paraId="7BFF585A"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DED63D1" w14:textId="77777777" w:rsidR="00516BC6" w:rsidRPr="00B9078F" w:rsidRDefault="00516BC6" w:rsidP="00797236">
            <w:pPr>
              <w:pStyle w:val="Odstavec"/>
              <w:tabs>
                <w:tab w:val="clear" w:pos="709"/>
              </w:tabs>
              <w:rPr>
                <w:highlight w:val="yellow"/>
              </w:rPr>
            </w:pPr>
          </w:p>
        </w:tc>
      </w:tr>
      <w:tr w:rsidR="00516BC6" w:rsidRPr="00B9078F" w14:paraId="24677266" w14:textId="77777777" w:rsidTr="009D74D1">
        <w:tc>
          <w:tcPr>
            <w:tcW w:w="1579" w:type="dxa"/>
          </w:tcPr>
          <w:p w14:paraId="1379B443" w14:textId="77777777" w:rsidR="00516BC6" w:rsidRPr="00B9078F" w:rsidRDefault="00516BC6" w:rsidP="00797236">
            <w:pPr>
              <w:pStyle w:val="Odstavec"/>
              <w:tabs>
                <w:tab w:val="clear" w:pos="709"/>
              </w:tabs>
            </w:pPr>
            <w:r w:rsidRPr="00B9078F">
              <w:t>Příloha č. 2</w:t>
            </w:r>
          </w:p>
        </w:tc>
        <w:tc>
          <w:tcPr>
            <w:tcW w:w="514" w:type="dxa"/>
          </w:tcPr>
          <w:p w14:paraId="3F052FC1" w14:textId="77777777" w:rsidR="00516BC6" w:rsidRPr="00B9078F" w:rsidRDefault="00516BC6" w:rsidP="00797236">
            <w:pPr>
              <w:pStyle w:val="Odstavec"/>
              <w:tabs>
                <w:tab w:val="clear" w:pos="709"/>
              </w:tabs>
            </w:pPr>
            <w:r w:rsidRPr="00B9078F">
              <w:sym w:font="Symbol" w:char="F02D"/>
            </w:r>
          </w:p>
        </w:tc>
        <w:tc>
          <w:tcPr>
            <w:tcW w:w="6094" w:type="dxa"/>
          </w:tcPr>
          <w:p w14:paraId="4505C88B" w14:textId="77777777" w:rsidR="00516BC6" w:rsidRPr="00B9078F" w:rsidRDefault="00516BC6" w:rsidP="00797236">
            <w:pPr>
              <w:pStyle w:val="Odstavec"/>
              <w:tabs>
                <w:tab w:val="clear" w:pos="709"/>
              </w:tab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Odstavec)</w:t>
            </w:r>
          </w:p>
        </w:tc>
        <w:tc>
          <w:tcPr>
            <w:tcW w:w="1100" w:type="dxa"/>
          </w:tcPr>
          <w:p w14:paraId="09EB56A3" w14:textId="77777777" w:rsidR="00516BC6" w:rsidRPr="00B9078F" w:rsidRDefault="00516BC6" w:rsidP="00797236">
            <w:pPr>
              <w:pStyle w:val="Odstavec"/>
              <w:tabs>
                <w:tab w:val="clear" w:pos="709"/>
              </w:tabs>
            </w:pPr>
          </w:p>
        </w:tc>
      </w:tr>
      <w:tr w:rsidR="00516BC6" w:rsidRPr="00B9078F" w14:paraId="28F55743" w14:textId="77777777" w:rsidTr="009D74D1">
        <w:tc>
          <w:tcPr>
            <w:tcW w:w="1579" w:type="dxa"/>
          </w:tcPr>
          <w:p w14:paraId="2F9C7BF6" w14:textId="77777777" w:rsidR="00516BC6" w:rsidRPr="00B9078F" w:rsidRDefault="00516BC6" w:rsidP="00797236">
            <w:pPr>
              <w:pStyle w:val="Odstavec"/>
              <w:tabs>
                <w:tab w:val="clear" w:pos="709"/>
              </w:tabs>
              <w:rPr>
                <w:szCs w:val="24"/>
              </w:rPr>
            </w:pPr>
          </w:p>
        </w:tc>
        <w:tc>
          <w:tcPr>
            <w:tcW w:w="514" w:type="dxa"/>
          </w:tcPr>
          <w:p w14:paraId="214C5C18" w14:textId="77777777" w:rsidR="00516BC6" w:rsidRPr="00B9078F" w:rsidRDefault="00516BC6" w:rsidP="00797236">
            <w:pPr>
              <w:pStyle w:val="Odstavec"/>
              <w:tabs>
                <w:tab w:val="clear" w:pos="709"/>
              </w:tabs>
              <w:rPr>
                <w:szCs w:val="24"/>
              </w:rPr>
            </w:pPr>
          </w:p>
        </w:tc>
        <w:tc>
          <w:tcPr>
            <w:tcW w:w="6094" w:type="dxa"/>
          </w:tcPr>
          <w:p w14:paraId="0975C263" w14:textId="77777777" w:rsidR="00516BC6" w:rsidRPr="00B9078F" w:rsidRDefault="00516BC6" w:rsidP="00797236">
            <w:pPr>
              <w:pStyle w:val="Odstavec"/>
              <w:tabs>
                <w:tab w:val="clear" w:pos="709"/>
              </w:tabs>
              <w:rPr>
                <w:szCs w:val="24"/>
              </w:rPr>
            </w:pPr>
          </w:p>
        </w:tc>
        <w:tc>
          <w:tcPr>
            <w:tcW w:w="1100" w:type="dxa"/>
          </w:tcPr>
          <w:p w14:paraId="05AF1640" w14:textId="77777777" w:rsidR="00516BC6" w:rsidRPr="00B9078F" w:rsidRDefault="00516BC6" w:rsidP="00797236">
            <w:pPr>
              <w:pStyle w:val="Odstavec"/>
              <w:tabs>
                <w:tab w:val="clear" w:pos="709"/>
              </w:tabs>
              <w:rPr>
                <w:szCs w:val="24"/>
              </w:rPr>
            </w:pPr>
          </w:p>
        </w:tc>
      </w:tr>
      <w:tr w:rsidR="00516BC6" w:rsidRPr="00B9078F" w14:paraId="6FC3951F" w14:textId="77777777" w:rsidTr="009D74D1">
        <w:tc>
          <w:tcPr>
            <w:tcW w:w="1579" w:type="dxa"/>
          </w:tcPr>
          <w:p w14:paraId="67218027" w14:textId="77777777" w:rsidR="00516BC6" w:rsidRPr="00B9078F" w:rsidRDefault="00516BC6" w:rsidP="00797236">
            <w:pPr>
              <w:pStyle w:val="Odstavec"/>
              <w:tabs>
                <w:tab w:val="clear" w:pos="709"/>
              </w:tabs>
            </w:pPr>
          </w:p>
        </w:tc>
        <w:tc>
          <w:tcPr>
            <w:tcW w:w="514" w:type="dxa"/>
          </w:tcPr>
          <w:p w14:paraId="0B3E37B5" w14:textId="77777777" w:rsidR="00516BC6" w:rsidRPr="00B9078F" w:rsidRDefault="00516BC6" w:rsidP="00797236">
            <w:pPr>
              <w:pStyle w:val="Odstavec"/>
              <w:tabs>
                <w:tab w:val="clear" w:pos="709"/>
              </w:tabs>
            </w:pPr>
          </w:p>
        </w:tc>
        <w:tc>
          <w:tcPr>
            <w:tcW w:w="6094" w:type="dxa"/>
          </w:tcPr>
          <w:p w14:paraId="6CEBBE91" w14:textId="77777777" w:rsidR="00516BC6" w:rsidRPr="00B9078F" w:rsidRDefault="00516BC6" w:rsidP="00797236">
            <w:pPr>
              <w:pStyle w:val="Odstavec"/>
              <w:tabs>
                <w:tab w:val="clear" w:pos="709"/>
              </w:tabs>
            </w:pPr>
          </w:p>
        </w:tc>
        <w:tc>
          <w:tcPr>
            <w:tcW w:w="1100" w:type="dxa"/>
          </w:tcPr>
          <w:p w14:paraId="2AFABA23" w14:textId="77777777" w:rsidR="00516BC6" w:rsidRPr="00B9078F" w:rsidRDefault="00516BC6" w:rsidP="00797236">
            <w:pPr>
              <w:pStyle w:val="Odstavec"/>
              <w:tabs>
                <w:tab w:val="clear" w:pos="709"/>
              </w:tabs>
              <w:rPr>
                <w:highlight w:val="yellow"/>
              </w:rPr>
            </w:pPr>
          </w:p>
        </w:tc>
      </w:tr>
      <w:tr w:rsidR="00516BC6" w:rsidRPr="00B9078F" w14:paraId="1F06634D" w14:textId="77777777" w:rsidTr="009D74D1">
        <w:tc>
          <w:tcPr>
            <w:tcW w:w="1579" w:type="dxa"/>
          </w:tcPr>
          <w:p w14:paraId="3D3CC03F" w14:textId="77777777" w:rsidR="00516BC6" w:rsidRPr="00B9078F" w:rsidRDefault="00516BC6" w:rsidP="00797236">
            <w:pPr>
              <w:pStyle w:val="Odstavec"/>
              <w:tabs>
                <w:tab w:val="clear" w:pos="709"/>
              </w:tabs>
            </w:pPr>
          </w:p>
        </w:tc>
        <w:tc>
          <w:tcPr>
            <w:tcW w:w="514" w:type="dxa"/>
          </w:tcPr>
          <w:p w14:paraId="5EA7FFA3" w14:textId="77777777" w:rsidR="00516BC6" w:rsidRPr="00B9078F" w:rsidRDefault="00516BC6" w:rsidP="00797236">
            <w:pPr>
              <w:pStyle w:val="Odstavec"/>
              <w:tabs>
                <w:tab w:val="clear" w:pos="709"/>
              </w:tabs>
            </w:pPr>
          </w:p>
        </w:tc>
        <w:tc>
          <w:tcPr>
            <w:tcW w:w="6094" w:type="dxa"/>
          </w:tcPr>
          <w:p w14:paraId="6E06E661" w14:textId="77777777" w:rsidR="00516BC6" w:rsidRPr="00B9078F" w:rsidRDefault="00516BC6" w:rsidP="00797236">
            <w:pPr>
              <w:pStyle w:val="Odstavec"/>
              <w:tabs>
                <w:tab w:val="clear" w:pos="709"/>
              </w:tabs>
            </w:pPr>
          </w:p>
        </w:tc>
        <w:tc>
          <w:tcPr>
            <w:tcW w:w="1100" w:type="dxa"/>
          </w:tcPr>
          <w:p w14:paraId="19C11319" w14:textId="77777777" w:rsidR="00516BC6" w:rsidRPr="00B9078F" w:rsidRDefault="00516BC6" w:rsidP="00797236">
            <w:pPr>
              <w:pStyle w:val="Odstavec"/>
              <w:tabs>
                <w:tab w:val="clear" w:pos="709"/>
              </w:tabs>
            </w:pPr>
          </w:p>
        </w:tc>
      </w:tr>
    </w:tbl>
    <w:p w14:paraId="531C43CF" w14:textId="77777777" w:rsidR="00D26175" w:rsidRPr="00B9078F" w:rsidRDefault="00D26175" w:rsidP="00797236"/>
    <w:p w14:paraId="7E6236EF" w14:textId="77777777" w:rsidR="003F43DF" w:rsidRPr="00B9078F" w:rsidRDefault="00D26175" w:rsidP="00797236">
      <w:pPr>
        <w:pStyle w:val="Ploha-slovn"/>
        <w:jc w:val="center"/>
      </w:pPr>
      <w:r w:rsidRPr="00B9078F">
        <w:br w:type="page"/>
      </w:r>
      <w:r w:rsidR="003F43DF" w:rsidRPr="00B9078F">
        <w:rPr>
          <w:highlight w:val="cyan"/>
        </w:rPr>
        <w:lastRenderedPageBreak/>
        <w:t>(</w:t>
      </w:r>
      <w:r w:rsidR="003F43DF" w:rsidRPr="00B9078F">
        <w:rPr>
          <w:highlight w:val="cyan"/>
        </w:rPr>
        <w:sym w:font="Symbol" w:char="F0AE"/>
      </w:r>
      <w:r w:rsidR="003F43DF" w:rsidRPr="00B9078F">
        <w:rPr>
          <w:highlight w:val="cyan"/>
        </w:rPr>
        <w:t xml:space="preserve"> Styl Příloha – číslování)</w:t>
      </w:r>
      <w:r w:rsidR="003F43DF" w:rsidRPr="00B9078F">
        <w:t xml:space="preserve"> Příloha 1</w:t>
      </w:r>
    </w:p>
    <w:p w14:paraId="18E26DC1" w14:textId="77777777" w:rsidR="003F43DF" w:rsidRPr="00B9078F" w:rsidRDefault="003F43DF" w:rsidP="00797236">
      <w:pPr>
        <w:pStyle w:val="Ploha-popis"/>
      </w:pPr>
      <w:r w:rsidRPr="00B9078F">
        <w:t xml:space="preserve">Popis přílohy </w:t>
      </w:r>
      <w:r w:rsidRPr="00B9078F">
        <w:rPr>
          <w:highlight w:val="cyan"/>
        </w:rPr>
        <w:t>(</w:t>
      </w:r>
      <w:r w:rsidRPr="00B9078F">
        <w:rPr>
          <w:highlight w:val="cyan"/>
        </w:rPr>
        <w:sym w:font="Symbol" w:char="F0AE"/>
      </w:r>
      <w:r w:rsidRPr="00B9078F">
        <w:rPr>
          <w:highlight w:val="cyan"/>
        </w:rPr>
        <w:t xml:space="preserve"> styl Příloha – popis)</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483"/>
      </w:tblGrid>
      <w:tr w:rsidR="003F43DF" w:rsidRPr="00B9078F" w14:paraId="32279BF9" w14:textId="77777777" w:rsidTr="003F43DF">
        <w:trPr>
          <w:trHeight w:val="11114"/>
          <w:jc w:val="center"/>
        </w:trPr>
        <w:tc>
          <w:tcPr>
            <w:tcW w:w="8483" w:type="dxa"/>
            <w:shd w:val="clear" w:color="auto" w:fill="auto"/>
          </w:tcPr>
          <w:p w14:paraId="41995390" w14:textId="77777777" w:rsidR="003F43DF" w:rsidRPr="00B9078F" w:rsidRDefault="003F43DF" w:rsidP="00797236">
            <w:pPr>
              <w:pStyle w:val="Default"/>
              <w:ind w:left="24"/>
              <w:jc w:val="both"/>
              <w:rPr>
                <w:i/>
              </w:rPr>
            </w:pPr>
          </w:p>
        </w:tc>
      </w:tr>
    </w:tbl>
    <w:p w14:paraId="34975F12" w14:textId="77777777" w:rsidR="00B83583" w:rsidRPr="00B9078F" w:rsidRDefault="00B83583" w:rsidP="00961976">
      <w:pPr>
        <w:ind w:firstLine="0"/>
      </w:pPr>
    </w:p>
    <w:sectPr w:rsidR="00B83583" w:rsidRPr="00B9078F" w:rsidSect="00026E39">
      <w:footerReference w:type="default" r:id="rId14"/>
      <w:pgSz w:w="11906" w:h="16838"/>
      <w:pgMar w:top="1418" w:right="1418" w:bottom="1418" w:left="1985"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3B53A" w14:textId="77777777" w:rsidR="00A60339" w:rsidRDefault="00A60339" w:rsidP="00520322">
      <w:r>
        <w:separator/>
      </w:r>
    </w:p>
    <w:p w14:paraId="428C6FCD" w14:textId="77777777" w:rsidR="00A60339" w:rsidRDefault="00A60339"/>
  </w:endnote>
  <w:endnote w:type="continuationSeparator" w:id="0">
    <w:p w14:paraId="2F9E4D72" w14:textId="77777777" w:rsidR="00A60339" w:rsidRDefault="00A60339" w:rsidP="00520322">
      <w:r>
        <w:continuationSeparator/>
      </w:r>
    </w:p>
    <w:p w14:paraId="670DD046" w14:textId="77777777" w:rsidR="00A60339" w:rsidRDefault="00A60339"/>
  </w:endnote>
  <w:endnote w:type="continuationNotice" w:id="1">
    <w:p w14:paraId="39B287E6" w14:textId="77777777" w:rsidR="00A60339" w:rsidRDefault="00A6033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87972"/>
      <w:docPartObj>
        <w:docPartGallery w:val="Page Numbers (Bottom of Page)"/>
        <w:docPartUnique/>
      </w:docPartObj>
    </w:sdtPr>
    <w:sdtContent>
      <w:p w14:paraId="1C056AF2" w14:textId="3092A9E6" w:rsidR="00026E39" w:rsidRDefault="00026E39">
        <w:pPr>
          <w:pStyle w:val="Zpat"/>
          <w:jc w:val="center"/>
        </w:pPr>
        <w:r>
          <w:fldChar w:fldCharType="begin"/>
        </w:r>
        <w:r>
          <w:instrText>PAGE   \* MERGEFORMAT</w:instrText>
        </w:r>
        <w:r>
          <w:fldChar w:fldCharType="separate"/>
        </w:r>
        <w:r>
          <w:t>2</w:t>
        </w:r>
        <w:r>
          <w:fldChar w:fldCharType="end"/>
        </w:r>
      </w:p>
    </w:sdtContent>
  </w:sdt>
  <w:p w14:paraId="5066ADB1" w14:textId="77777777" w:rsidR="00026E39" w:rsidRDefault="00026E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1D91C" w14:textId="77777777" w:rsidR="00A60339" w:rsidRDefault="00A60339" w:rsidP="00520322">
      <w:r>
        <w:separator/>
      </w:r>
    </w:p>
    <w:p w14:paraId="53D2F265" w14:textId="77777777" w:rsidR="00A60339" w:rsidRDefault="00A60339"/>
  </w:footnote>
  <w:footnote w:type="continuationSeparator" w:id="0">
    <w:p w14:paraId="3A05DE29" w14:textId="77777777" w:rsidR="00A60339" w:rsidRDefault="00A60339" w:rsidP="00520322">
      <w:r>
        <w:continuationSeparator/>
      </w:r>
    </w:p>
    <w:p w14:paraId="0E28A423" w14:textId="77777777" w:rsidR="00A60339" w:rsidRDefault="00A60339"/>
  </w:footnote>
  <w:footnote w:type="continuationNotice" w:id="1">
    <w:p w14:paraId="176D615C" w14:textId="77777777" w:rsidR="00A60339" w:rsidRDefault="00A60339">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4D1"/>
    <w:multiLevelType w:val="hybridMultilevel"/>
    <w:tmpl w:val="1E8C3F02"/>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6A111D6"/>
    <w:multiLevelType w:val="hybridMultilevel"/>
    <w:tmpl w:val="06DCA87E"/>
    <w:lvl w:ilvl="0" w:tplc="91D89C34">
      <w:start w:val="1"/>
      <w:numFmt w:val="decimal"/>
      <w:pStyle w:val="vet-arabsksla"/>
      <w:lvlText w:val="%1."/>
      <w:lvlJc w:val="left"/>
      <w:pPr>
        <w:ind w:left="2148" w:hanging="360"/>
      </w:pPr>
    </w:lvl>
    <w:lvl w:ilvl="1" w:tplc="04050019" w:tentative="1">
      <w:start w:val="1"/>
      <w:numFmt w:val="lowerLetter"/>
      <w:lvlText w:val="%2."/>
      <w:lvlJc w:val="left"/>
      <w:pPr>
        <w:ind w:left="2868" w:hanging="360"/>
      </w:pPr>
    </w:lvl>
    <w:lvl w:ilvl="2" w:tplc="0405001B" w:tentative="1">
      <w:start w:val="1"/>
      <w:numFmt w:val="lowerRoman"/>
      <w:lvlText w:val="%3."/>
      <w:lvlJc w:val="right"/>
      <w:pPr>
        <w:ind w:left="3588" w:hanging="180"/>
      </w:pPr>
    </w:lvl>
    <w:lvl w:ilvl="3" w:tplc="0405000F" w:tentative="1">
      <w:start w:val="1"/>
      <w:numFmt w:val="decimal"/>
      <w:lvlText w:val="%4."/>
      <w:lvlJc w:val="left"/>
      <w:pPr>
        <w:ind w:left="4308" w:hanging="360"/>
      </w:pPr>
    </w:lvl>
    <w:lvl w:ilvl="4" w:tplc="04050019" w:tentative="1">
      <w:start w:val="1"/>
      <w:numFmt w:val="lowerLetter"/>
      <w:lvlText w:val="%5."/>
      <w:lvlJc w:val="left"/>
      <w:pPr>
        <w:ind w:left="5028" w:hanging="360"/>
      </w:pPr>
    </w:lvl>
    <w:lvl w:ilvl="5" w:tplc="0405001B" w:tentative="1">
      <w:start w:val="1"/>
      <w:numFmt w:val="lowerRoman"/>
      <w:lvlText w:val="%6."/>
      <w:lvlJc w:val="right"/>
      <w:pPr>
        <w:ind w:left="5748" w:hanging="180"/>
      </w:pPr>
    </w:lvl>
    <w:lvl w:ilvl="6" w:tplc="0405000F" w:tentative="1">
      <w:start w:val="1"/>
      <w:numFmt w:val="decimal"/>
      <w:lvlText w:val="%7."/>
      <w:lvlJc w:val="left"/>
      <w:pPr>
        <w:ind w:left="6468" w:hanging="360"/>
      </w:pPr>
    </w:lvl>
    <w:lvl w:ilvl="7" w:tplc="04050019" w:tentative="1">
      <w:start w:val="1"/>
      <w:numFmt w:val="lowerLetter"/>
      <w:lvlText w:val="%8."/>
      <w:lvlJc w:val="left"/>
      <w:pPr>
        <w:ind w:left="7188" w:hanging="360"/>
      </w:pPr>
    </w:lvl>
    <w:lvl w:ilvl="8" w:tplc="0405001B" w:tentative="1">
      <w:start w:val="1"/>
      <w:numFmt w:val="lowerRoman"/>
      <w:lvlText w:val="%9."/>
      <w:lvlJc w:val="right"/>
      <w:pPr>
        <w:ind w:left="7908" w:hanging="180"/>
      </w:pPr>
    </w:lvl>
  </w:abstractNum>
  <w:abstractNum w:abstractNumId="2" w15:restartNumberingAfterBreak="0">
    <w:nsid w:val="147916FD"/>
    <w:multiLevelType w:val="hybridMultilevel"/>
    <w:tmpl w:val="95C29AEE"/>
    <w:lvl w:ilvl="0" w:tplc="447CD0AA">
      <w:start w:val="1"/>
      <w:numFmt w:val="decimal"/>
      <w:pStyle w:val="Textkontrolnotzky"/>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 w15:restartNumberingAfterBreak="0">
    <w:nsid w:val="1501012C"/>
    <w:multiLevelType w:val="hybridMultilevel"/>
    <w:tmpl w:val="3D22CB98"/>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4" w15:restartNumberingAfterBreak="0">
    <w:nsid w:val="1A184854"/>
    <w:multiLevelType w:val="hybridMultilevel"/>
    <w:tmpl w:val="232CCEE0"/>
    <w:lvl w:ilvl="0" w:tplc="308CF84C">
      <w:start w:val="1"/>
      <w:numFmt w:val="bullet"/>
      <w:pStyle w:val="vet-kulatznak"/>
      <w:lvlText w:val=""/>
      <w:lvlJc w:val="left"/>
      <w:pPr>
        <w:ind w:left="735" w:hanging="360"/>
      </w:pPr>
      <w:rPr>
        <w:rFonts w:ascii="Symbol" w:hAnsi="Symbol" w:hint="default"/>
      </w:rPr>
    </w:lvl>
    <w:lvl w:ilvl="1" w:tplc="04050003">
      <w:start w:val="1"/>
      <w:numFmt w:val="bullet"/>
      <w:lvlText w:val="o"/>
      <w:lvlJc w:val="left"/>
      <w:pPr>
        <w:ind w:left="1455" w:hanging="360"/>
      </w:pPr>
      <w:rPr>
        <w:rFonts w:ascii="Courier New" w:hAnsi="Courier New" w:cs="Courier New" w:hint="default"/>
      </w:rPr>
    </w:lvl>
    <w:lvl w:ilvl="2" w:tplc="04050005" w:tentative="1">
      <w:start w:val="1"/>
      <w:numFmt w:val="bullet"/>
      <w:lvlText w:val=""/>
      <w:lvlJc w:val="left"/>
      <w:pPr>
        <w:ind w:left="2175" w:hanging="360"/>
      </w:pPr>
      <w:rPr>
        <w:rFonts w:ascii="Wingdings" w:hAnsi="Wingdings" w:hint="default"/>
      </w:rPr>
    </w:lvl>
    <w:lvl w:ilvl="3" w:tplc="04050001" w:tentative="1">
      <w:start w:val="1"/>
      <w:numFmt w:val="bullet"/>
      <w:lvlText w:val=""/>
      <w:lvlJc w:val="left"/>
      <w:pPr>
        <w:ind w:left="2895" w:hanging="360"/>
      </w:pPr>
      <w:rPr>
        <w:rFonts w:ascii="Symbol" w:hAnsi="Symbol" w:hint="default"/>
      </w:rPr>
    </w:lvl>
    <w:lvl w:ilvl="4" w:tplc="04050003" w:tentative="1">
      <w:start w:val="1"/>
      <w:numFmt w:val="bullet"/>
      <w:lvlText w:val="o"/>
      <w:lvlJc w:val="left"/>
      <w:pPr>
        <w:ind w:left="3615" w:hanging="360"/>
      </w:pPr>
      <w:rPr>
        <w:rFonts w:ascii="Courier New" w:hAnsi="Courier New" w:cs="Courier New" w:hint="default"/>
      </w:rPr>
    </w:lvl>
    <w:lvl w:ilvl="5" w:tplc="04050005" w:tentative="1">
      <w:start w:val="1"/>
      <w:numFmt w:val="bullet"/>
      <w:lvlText w:val=""/>
      <w:lvlJc w:val="left"/>
      <w:pPr>
        <w:ind w:left="4335" w:hanging="360"/>
      </w:pPr>
      <w:rPr>
        <w:rFonts w:ascii="Wingdings" w:hAnsi="Wingdings" w:hint="default"/>
      </w:rPr>
    </w:lvl>
    <w:lvl w:ilvl="6" w:tplc="04050001" w:tentative="1">
      <w:start w:val="1"/>
      <w:numFmt w:val="bullet"/>
      <w:lvlText w:val=""/>
      <w:lvlJc w:val="left"/>
      <w:pPr>
        <w:ind w:left="5055" w:hanging="360"/>
      </w:pPr>
      <w:rPr>
        <w:rFonts w:ascii="Symbol" w:hAnsi="Symbol" w:hint="default"/>
      </w:rPr>
    </w:lvl>
    <w:lvl w:ilvl="7" w:tplc="04050003" w:tentative="1">
      <w:start w:val="1"/>
      <w:numFmt w:val="bullet"/>
      <w:lvlText w:val="o"/>
      <w:lvlJc w:val="left"/>
      <w:pPr>
        <w:ind w:left="5775" w:hanging="360"/>
      </w:pPr>
      <w:rPr>
        <w:rFonts w:ascii="Courier New" w:hAnsi="Courier New" w:cs="Courier New" w:hint="default"/>
      </w:rPr>
    </w:lvl>
    <w:lvl w:ilvl="8" w:tplc="04050005" w:tentative="1">
      <w:start w:val="1"/>
      <w:numFmt w:val="bullet"/>
      <w:lvlText w:val=""/>
      <w:lvlJc w:val="left"/>
      <w:pPr>
        <w:ind w:left="6495" w:hanging="360"/>
      </w:pPr>
      <w:rPr>
        <w:rFonts w:ascii="Wingdings" w:hAnsi="Wingdings" w:hint="default"/>
      </w:rPr>
    </w:lvl>
  </w:abstractNum>
  <w:abstractNum w:abstractNumId="5" w15:restartNumberingAfterBreak="0">
    <w:nsid w:val="1D9D38C0"/>
    <w:multiLevelType w:val="hybridMultilevel"/>
    <w:tmpl w:val="D5CA258C"/>
    <w:lvl w:ilvl="0" w:tplc="AA5C16F4">
      <w:start w:val="1"/>
      <w:numFmt w:val="decimal"/>
      <w:lvlText w:val="%1"/>
      <w:lvlJc w:val="left"/>
      <w:pPr>
        <w:ind w:left="432" w:hanging="432"/>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DA6301A"/>
    <w:multiLevelType w:val="multilevel"/>
    <w:tmpl w:val="7E5894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26F537AD"/>
    <w:multiLevelType w:val="hybridMultilevel"/>
    <w:tmpl w:val="362CA052"/>
    <w:lvl w:ilvl="0" w:tplc="AEF46BBA">
      <w:start w:val="1"/>
      <w:numFmt w:val="bullet"/>
      <w:pStyle w:val="Stylodraenvet"/>
      <w:lvlText w:val=""/>
      <w:lvlJc w:val="left"/>
      <w:pPr>
        <w:ind w:left="1973" w:hanging="360"/>
      </w:pPr>
      <w:rPr>
        <w:rFonts w:ascii="Symbol" w:hAnsi="Symbol" w:hint="default"/>
      </w:rPr>
    </w:lvl>
    <w:lvl w:ilvl="1" w:tplc="04050003">
      <w:start w:val="1"/>
      <w:numFmt w:val="bullet"/>
      <w:lvlText w:val="o"/>
      <w:lvlJc w:val="left"/>
      <w:pPr>
        <w:ind w:left="2693" w:hanging="360"/>
      </w:pPr>
      <w:rPr>
        <w:rFonts w:ascii="Courier New" w:hAnsi="Courier New" w:cs="Courier New" w:hint="default"/>
      </w:rPr>
    </w:lvl>
    <w:lvl w:ilvl="2" w:tplc="04050005" w:tentative="1">
      <w:start w:val="1"/>
      <w:numFmt w:val="bullet"/>
      <w:lvlText w:val=""/>
      <w:lvlJc w:val="left"/>
      <w:pPr>
        <w:ind w:left="3413" w:hanging="360"/>
      </w:pPr>
      <w:rPr>
        <w:rFonts w:ascii="Wingdings" w:hAnsi="Wingdings" w:hint="default"/>
      </w:rPr>
    </w:lvl>
    <w:lvl w:ilvl="3" w:tplc="04050001" w:tentative="1">
      <w:start w:val="1"/>
      <w:numFmt w:val="bullet"/>
      <w:lvlText w:val=""/>
      <w:lvlJc w:val="left"/>
      <w:pPr>
        <w:ind w:left="4133" w:hanging="360"/>
      </w:pPr>
      <w:rPr>
        <w:rFonts w:ascii="Symbol" w:hAnsi="Symbol" w:hint="default"/>
      </w:rPr>
    </w:lvl>
    <w:lvl w:ilvl="4" w:tplc="04050003" w:tentative="1">
      <w:start w:val="1"/>
      <w:numFmt w:val="bullet"/>
      <w:lvlText w:val="o"/>
      <w:lvlJc w:val="left"/>
      <w:pPr>
        <w:ind w:left="4853" w:hanging="360"/>
      </w:pPr>
      <w:rPr>
        <w:rFonts w:ascii="Courier New" w:hAnsi="Courier New" w:cs="Courier New" w:hint="default"/>
      </w:rPr>
    </w:lvl>
    <w:lvl w:ilvl="5" w:tplc="04050005" w:tentative="1">
      <w:start w:val="1"/>
      <w:numFmt w:val="bullet"/>
      <w:lvlText w:val=""/>
      <w:lvlJc w:val="left"/>
      <w:pPr>
        <w:ind w:left="5573" w:hanging="360"/>
      </w:pPr>
      <w:rPr>
        <w:rFonts w:ascii="Wingdings" w:hAnsi="Wingdings" w:hint="default"/>
      </w:rPr>
    </w:lvl>
    <w:lvl w:ilvl="6" w:tplc="04050001" w:tentative="1">
      <w:start w:val="1"/>
      <w:numFmt w:val="bullet"/>
      <w:lvlText w:val=""/>
      <w:lvlJc w:val="left"/>
      <w:pPr>
        <w:ind w:left="6293" w:hanging="360"/>
      </w:pPr>
      <w:rPr>
        <w:rFonts w:ascii="Symbol" w:hAnsi="Symbol" w:hint="default"/>
      </w:rPr>
    </w:lvl>
    <w:lvl w:ilvl="7" w:tplc="04050003" w:tentative="1">
      <w:start w:val="1"/>
      <w:numFmt w:val="bullet"/>
      <w:lvlText w:val="o"/>
      <w:lvlJc w:val="left"/>
      <w:pPr>
        <w:ind w:left="7013" w:hanging="360"/>
      </w:pPr>
      <w:rPr>
        <w:rFonts w:ascii="Courier New" w:hAnsi="Courier New" w:cs="Courier New" w:hint="default"/>
      </w:rPr>
    </w:lvl>
    <w:lvl w:ilvl="8" w:tplc="04050005" w:tentative="1">
      <w:start w:val="1"/>
      <w:numFmt w:val="bullet"/>
      <w:lvlText w:val=""/>
      <w:lvlJc w:val="left"/>
      <w:pPr>
        <w:ind w:left="7733" w:hanging="360"/>
      </w:pPr>
      <w:rPr>
        <w:rFonts w:ascii="Wingdings" w:hAnsi="Wingdings" w:hint="default"/>
      </w:rPr>
    </w:lvl>
  </w:abstractNum>
  <w:abstractNum w:abstractNumId="8" w15:restartNumberingAfterBreak="0">
    <w:nsid w:val="28934CA4"/>
    <w:multiLevelType w:val="hybridMultilevel"/>
    <w:tmpl w:val="DF30BA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5417BE"/>
    <w:multiLevelType w:val="hybridMultilevel"/>
    <w:tmpl w:val="29B8C910"/>
    <w:lvl w:ilvl="0" w:tplc="76D66CE0">
      <w:start w:val="1"/>
      <w:numFmt w:val="decimal"/>
      <w:pStyle w:val="literaturatext"/>
      <w:lvlText w:val="[%1]"/>
      <w:lvlJc w:val="left"/>
      <w:pPr>
        <w:ind w:left="360" w:hanging="360"/>
      </w:pPr>
      <w:rPr>
        <w:rFonts w:ascii="Times New Roman" w:hAnsi="Times New Roman" w:hint="default"/>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911349"/>
    <w:multiLevelType w:val="hybridMultilevel"/>
    <w:tmpl w:val="D0027A58"/>
    <w:lvl w:ilvl="0" w:tplc="02B2A60E">
      <w:start w:val="1"/>
      <w:numFmt w:val="decimal"/>
      <w:pStyle w:val="slovanNadpis1"/>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F7617A"/>
    <w:multiLevelType w:val="hybridMultilevel"/>
    <w:tmpl w:val="3244CFA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2" w15:restartNumberingAfterBreak="0">
    <w:nsid w:val="3FDD3A56"/>
    <w:multiLevelType w:val="hybridMultilevel"/>
    <w:tmpl w:val="1BF25D58"/>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420E7474">
      <w:start w:val="1"/>
      <w:numFmt w:val="bullet"/>
      <w:lvlText w:val=""/>
      <w:lvlJc w:val="left"/>
      <w:pPr>
        <w:ind w:left="2160" w:hanging="180"/>
      </w:pPr>
      <w:rPr>
        <w:rFonts w:ascii="Symbol" w:hAnsi="Symbol"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433278B"/>
    <w:multiLevelType w:val="hybridMultilevel"/>
    <w:tmpl w:val="5804F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2B4742"/>
    <w:multiLevelType w:val="singleLevel"/>
    <w:tmpl w:val="48A69A86"/>
    <w:lvl w:ilvl="0">
      <w:start w:val="1"/>
      <w:numFmt w:val="lowerLetter"/>
      <w:pStyle w:val="odrkaa"/>
      <w:lvlText w:val="%1)"/>
      <w:lvlJc w:val="left"/>
      <w:pPr>
        <w:tabs>
          <w:tab w:val="num" w:pos="360"/>
        </w:tabs>
        <w:ind w:left="360" w:hanging="360"/>
      </w:pPr>
    </w:lvl>
  </w:abstractNum>
  <w:abstractNum w:abstractNumId="15" w15:restartNumberingAfterBreak="0">
    <w:nsid w:val="49B43F88"/>
    <w:multiLevelType w:val="hybridMultilevel"/>
    <w:tmpl w:val="22AEC4EE"/>
    <w:lvl w:ilvl="0" w:tplc="39CA4FE2">
      <w:numFmt w:val="bullet"/>
      <w:lvlText w:val="-"/>
      <w:lvlJc w:val="left"/>
      <w:pPr>
        <w:ind w:left="1154" w:hanging="360"/>
      </w:pPr>
      <w:rPr>
        <w:rFonts w:ascii="Times New Roman" w:eastAsia="Calibri" w:hAnsi="Times New Roman" w:cs="Times New Roman" w:hint="default"/>
      </w:rPr>
    </w:lvl>
    <w:lvl w:ilvl="1" w:tplc="04050003" w:tentative="1">
      <w:start w:val="1"/>
      <w:numFmt w:val="bullet"/>
      <w:lvlText w:val="o"/>
      <w:lvlJc w:val="left"/>
      <w:pPr>
        <w:ind w:left="1837" w:hanging="360"/>
      </w:pPr>
      <w:rPr>
        <w:rFonts w:ascii="Courier New" w:hAnsi="Courier New" w:cs="Courier New" w:hint="default"/>
      </w:rPr>
    </w:lvl>
    <w:lvl w:ilvl="2" w:tplc="04050005" w:tentative="1">
      <w:start w:val="1"/>
      <w:numFmt w:val="bullet"/>
      <w:lvlText w:val=""/>
      <w:lvlJc w:val="left"/>
      <w:pPr>
        <w:ind w:left="2557" w:hanging="360"/>
      </w:pPr>
      <w:rPr>
        <w:rFonts w:ascii="Wingdings" w:hAnsi="Wingdings" w:hint="default"/>
      </w:rPr>
    </w:lvl>
    <w:lvl w:ilvl="3" w:tplc="04050001" w:tentative="1">
      <w:start w:val="1"/>
      <w:numFmt w:val="bullet"/>
      <w:lvlText w:val=""/>
      <w:lvlJc w:val="left"/>
      <w:pPr>
        <w:ind w:left="3277" w:hanging="360"/>
      </w:pPr>
      <w:rPr>
        <w:rFonts w:ascii="Symbol" w:hAnsi="Symbol" w:hint="default"/>
      </w:rPr>
    </w:lvl>
    <w:lvl w:ilvl="4" w:tplc="04050003" w:tentative="1">
      <w:start w:val="1"/>
      <w:numFmt w:val="bullet"/>
      <w:lvlText w:val="o"/>
      <w:lvlJc w:val="left"/>
      <w:pPr>
        <w:ind w:left="3997" w:hanging="360"/>
      </w:pPr>
      <w:rPr>
        <w:rFonts w:ascii="Courier New" w:hAnsi="Courier New" w:cs="Courier New" w:hint="default"/>
      </w:rPr>
    </w:lvl>
    <w:lvl w:ilvl="5" w:tplc="04050005" w:tentative="1">
      <w:start w:val="1"/>
      <w:numFmt w:val="bullet"/>
      <w:lvlText w:val=""/>
      <w:lvlJc w:val="left"/>
      <w:pPr>
        <w:ind w:left="4717" w:hanging="360"/>
      </w:pPr>
      <w:rPr>
        <w:rFonts w:ascii="Wingdings" w:hAnsi="Wingdings" w:hint="default"/>
      </w:rPr>
    </w:lvl>
    <w:lvl w:ilvl="6" w:tplc="04050001" w:tentative="1">
      <w:start w:val="1"/>
      <w:numFmt w:val="bullet"/>
      <w:lvlText w:val=""/>
      <w:lvlJc w:val="left"/>
      <w:pPr>
        <w:ind w:left="5437" w:hanging="360"/>
      </w:pPr>
      <w:rPr>
        <w:rFonts w:ascii="Symbol" w:hAnsi="Symbol" w:hint="default"/>
      </w:rPr>
    </w:lvl>
    <w:lvl w:ilvl="7" w:tplc="04050003" w:tentative="1">
      <w:start w:val="1"/>
      <w:numFmt w:val="bullet"/>
      <w:lvlText w:val="o"/>
      <w:lvlJc w:val="left"/>
      <w:pPr>
        <w:ind w:left="6157" w:hanging="360"/>
      </w:pPr>
      <w:rPr>
        <w:rFonts w:ascii="Courier New" w:hAnsi="Courier New" w:cs="Courier New" w:hint="default"/>
      </w:rPr>
    </w:lvl>
    <w:lvl w:ilvl="8" w:tplc="04050005" w:tentative="1">
      <w:start w:val="1"/>
      <w:numFmt w:val="bullet"/>
      <w:lvlText w:val=""/>
      <w:lvlJc w:val="left"/>
      <w:pPr>
        <w:ind w:left="6877" w:hanging="360"/>
      </w:pPr>
      <w:rPr>
        <w:rFonts w:ascii="Wingdings" w:hAnsi="Wingdings" w:hint="default"/>
      </w:rPr>
    </w:lvl>
  </w:abstractNum>
  <w:abstractNum w:abstractNumId="16" w15:restartNumberingAfterBreak="0">
    <w:nsid w:val="4CE65A5A"/>
    <w:multiLevelType w:val="hybridMultilevel"/>
    <w:tmpl w:val="09E4E62C"/>
    <w:lvl w:ilvl="0" w:tplc="39CA4FE2">
      <w:numFmt w:val="bullet"/>
      <w:lvlText w:val="-"/>
      <w:lvlJc w:val="left"/>
      <w:pPr>
        <w:ind w:left="757" w:hanging="360"/>
      </w:pPr>
      <w:rPr>
        <w:rFonts w:ascii="Times New Roman" w:eastAsia="Calibri" w:hAnsi="Times New Roman" w:cs="Times New Roman" w:hint="default"/>
      </w:rPr>
    </w:lvl>
    <w:lvl w:ilvl="1" w:tplc="04050003" w:tentative="1">
      <w:start w:val="1"/>
      <w:numFmt w:val="bullet"/>
      <w:lvlText w:val="o"/>
      <w:lvlJc w:val="left"/>
      <w:pPr>
        <w:ind w:left="1477" w:hanging="360"/>
      </w:pPr>
      <w:rPr>
        <w:rFonts w:ascii="Courier New" w:hAnsi="Courier New" w:cs="Courier New" w:hint="default"/>
      </w:rPr>
    </w:lvl>
    <w:lvl w:ilvl="2" w:tplc="04050005" w:tentative="1">
      <w:start w:val="1"/>
      <w:numFmt w:val="bullet"/>
      <w:lvlText w:val=""/>
      <w:lvlJc w:val="left"/>
      <w:pPr>
        <w:ind w:left="2197" w:hanging="360"/>
      </w:pPr>
      <w:rPr>
        <w:rFonts w:ascii="Wingdings" w:hAnsi="Wingdings" w:hint="default"/>
      </w:rPr>
    </w:lvl>
    <w:lvl w:ilvl="3" w:tplc="04050001" w:tentative="1">
      <w:start w:val="1"/>
      <w:numFmt w:val="bullet"/>
      <w:lvlText w:val=""/>
      <w:lvlJc w:val="left"/>
      <w:pPr>
        <w:ind w:left="2917" w:hanging="360"/>
      </w:pPr>
      <w:rPr>
        <w:rFonts w:ascii="Symbol" w:hAnsi="Symbol" w:hint="default"/>
      </w:rPr>
    </w:lvl>
    <w:lvl w:ilvl="4" w:tplc="04050003" w:tentative="1">
      <w:start w:val="1"/>
      <w:numFmt w:val="bullet"/>
      <w:lvlText w:val="o"/>
      <w:lvlJc w:val="left"/>
      <w:pPr>
        <w:ind w:left="3637" w:hanging="360"/>
      </w:pPr>
      <w:rPr>
        <w:rFonts w:ascii="Courier New" w:hAnsi="Courier New" w:cs="Courier New" w:hint="default"/>
      </w:rPr>
    </w:lvl>
    <w:lvl w:ilvl="5" w:tplc="04050005" w:tentative="1">
      <w:start w:val="1"/>
      <w:numFmt w:val="bullet"/>
      <w:lvlText w:val=""/>
      <w:lvlJc w:val="left"/>
      <w:pPr>
        <w:ind w:left="4357" w:hanging="360"/>
      </w:pPr>
      <w:rPr>
        <w:rFonts w:ascii="Wingdings" w:hAnsi="Wingdings" w:hint="default"/>
      </w:rPr>
    </w:lvl>
    <w:lvl w:ilvl="6" w:tplc="04050001" w:tentative="1">
      <w:start w:val="1"/>
      <w:numFmt w:val="bullet"/>
      <w:lvlText w:val=""/>
      <w:lvlJc w:val="left"/>
      <w:pPr>
        <w:ind w:left="5077" w:hanging="360"/>
      </w:pPr>
      <w:rPr>
        <w:rFonts w:ascii="Symbol" w:hAnsi="Symbol" w:hint="default"/>
      </w:rPr>
    </w:lvl>
    <w:lvl w:ilvl="7" w:tplc="04050003" w:tentative="1">
      <w:start w:val="1"/>
      <w:numFmt w:val="bullet"/>
      <w:lvlText w:val="o"/>
      <w:lvlJc w:val="left"/>
      <w:pPr>
        <w:ind w:left="5797" w:hanging="360"/>
      </w:pPr>
      <w:rPr>
        <w:rFonts w:ascii="Courier New" w:hAnsi="Courier New" w:cs="Courier New" w:hint="default"/>
      </w:rPr>
    </w:lvl>
    <w:lvl w:ilvl="8" w:tplc="04050005" w:tentative="1">
      <w:start w:val="1"/>
      <w:numFmt w:val="bullet"/>
      <w:lvlText w:val=""/>
      <w:lvlJc w:val="left"/>
      <w:pPr>
        <w:ind w:left="6517" w:hanging="360"/>
      </w:pPr>
      <w:rPr>
        <w:rFonts w:ascii="Wingdings" w:hAnsi="Wingdings" w:hint="default"/>
      </w:rPr>
    </w:lvl>
  </w:abstractNum>
  <w:abstractNum w:abstractNumId="17" w15:restartNumberingAfterBreak="0">
    <w:nsid w:val="555328D4"/>
    <w:multiLevelType w:val="hybridMultilevel"/>
    <w:tmpl w:val="D4FC8306"/>
    <w:lvl w:ilvl="0" w:tplc="AA5C16F4">
      <w:start w:val="1"/>
      <w:numFmt w:val="decimal"/>
      <w:lvlText w:val="%1"/>
      <w:lvlJc w:val="left"/>
      <w:pPr>
        <w:ind w:left="792" w:hanging="43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41546"/>
    <w:multiLevelType w:val="hybridMultilevel"/>
    <w:tmpl w:val="B17C68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D8E3678"/>
    <w:multiLevelType w:val="hybridMultilevel"/>
    <w:tmpl w:val="92B0F3C8"/>
    <w:lvl w:ilvl="0" w:tplc="D04230F4">
      <w:start w:val="1"/>
      <w:numFmt w:val="bullet"/>
      <w:lvlText w:val="•"/>
      <w:lvlJc w:val="left"/>
      <w:pPr>
        <w:tabs>
          <w:tab w:val="num" w:pos="720"/>
        </w:tabs>
        <w:ind w:left="720" w:hanging="360"/>
      </w:pPr>
      <w:rPr>
        <w:rFonts w:ascii="Arial" w:hAnsi="Arial" w:hint="default"/>
      </w:rPr>
    </w:lvl>
    <w:lvl w:ilvl="1" w:tplc="7BBA22DE" w:tentative="1">
      <w:start w:val="1"/>
      <w:numFmt w:val="bullet"/>
      <w:lvlText w:val="•"/>
      <w:lvlJc w:val="left"/>
      <w:pPr>
        <w:tabs>
          <w:tab w:val="num" w:pos="1440"/>
        </w:tabs>
        <w:ind w:left="1440" w:hanging="360"/>
      </w:pPr>
      <w:rPr>
        <w:rFonts w:ascii="Arial" w:hAnsi="Arial" w:hint="default"/>
      </w:rPr>
    </w:lvl>
    <w:lvl w:ilvl="2" w:tplc="EE1408C4" w:tentative="1">
      <w:start w:val="1"/>
      <w:numFmt w:val="bullet"/>
      <w:lvlText w:val="•"/>
      <w:lvlJc w:val="left"/>
      <w:pPr>
        <w:tabs>
          <w:tab w:val="num" w:pos="2160"/>
        </w:tabs>
        <w:ind w:left="2160" w:hanging="360"/>
      </w:pPr>
      <w:rPr>
        <w:rFonts w:ascii="Arial" w:hAnsi="Arial" w:hint="default"/>
      </w:rPr>
    </w:lvl>
    <w:lvl w:ilvl="3" w:tplc="C6F2AF8C" w:tentative="1">
      <w:start w:val="1"/>
      <w:numFmt w:val="bullet"/>
      <w:lvlText w:val="•"/>
      <w:lvlJc w:val="left"/>
      <w:pPr>
        <w:tabs>
          <w:tab w:val="num" w:pos="2880"/>
        </w:tabs>
        <w:ind w:left="2880" w:hanging="360"/>
      </w:pPr>
      <w:rPr>
        <w:rFonts w:ascii="Arial" w:hAnsi="Arial" w:hint="default"/>
      </w:rPr>
    </w:lvl>
    <w:lvl w:ilvl="4" w:tplc="38B4DF98" w:tentative="1">
      <w:start w:val="1"/>
      <w:numFmt w:val="bullet"/>
      <w:lvlText w:val="•"/>
      <w:lvlJc w:val="left"/>
      <w:pPr>
        <w:tabs>
          <w:tab w:val="num" w:pos="3600"/>
        </w:tabs>
        <w:ind w:left="3600" w:hanging="360"/>
      </w:pPr>
      <w:rPr>
        <w:rFonts w:ascii="Arial" w:hAnsi="Arial" w:hint="default"/>
      </w:rPr>
    </w:lvl>
    <w:lvl w:ilvl="5" w:tplc="79C03A44" w:tentative="1">
      <w:start w:val="1"/>
      <w:numFmt w:val="bullet"/>
      <w:lvlText w:val="•"/>
      <w:lvlJc w:val="left"/>
      <w:pPr>
        <w:tabs>
          <w:tab w:val="num" w:pos="4320"/>
        </w:tabs>
        <w:ind w:left="4320" w:hanging="360"/>
      </w:pPr>
      <w:rPr>
        <w:rFonts w:ascii="Arial" w:hAnsi="Arial" w:hint="default"/>
      </w:rPr>
    </w:lvl>
    <w:lvl w:ilvl="6" w:tplc="CA9C5FEC" w:tentative="1">
      <w:start w:val="1"/>
      <w:numFmt w:val="bullet"/>
      <w:lvlText w:val="•"/>
      <w:lvlJc w:val="left"/>
      <w:pPr>
        <w:tabs>
          <w:tab w:val="num" w:pos="5040"/>
        </w:tabs>
        <w:ind w:left="5040" w:hanging="360"/>
      </w:pPr>
      <w:rPr>
        <w:rFonts w:ascii="Arial" w:hAnsi="Arial" w:hint="default"/>
      </w:rPr>
    </w:lvl>
    <w:lvl w:ilvl="7" w:tplc="51F20AD8" w:tentative="1">
      <w:start w:val="1"/>
      <w:numFmt w:val="bullet"/>
      <w:lvlText w:val="•"/>
      <w:lvlJc w:val="left"/>
      <w:pPr>
        <w:tabs>
          <w:tab w:val="num" w:pos="5760"/>
        </w:tabs>
        <w:ind w:left="5760" w:hanging="360"/>
      </w:pPr>
      <w:rPr>
        <w:rFonts w:ascii="Arial" w:hAnsi="Arial" w:hint="default"/>
      </w:rPr>
    </w:lvl>
    <w:lvl w:ilvl="8" w:tplc="3A82DEE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1C03494"/>
    <w:multiLevelType w:val="hybridMultilevel"/>
    <w:tmpl w:val="A5E8653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1" w15:restartNumberingAfterBreak="0">
    <w:nsid w:val="76CF46F0"/>
    <w:multiLevelType w:val="hybridMultilevel"/>
    <w:tmpl w:val="37D67FFA"/>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2" w15:restartNumberingAfterBreak="0">
    <w:nsid w:val="77764681"/>
    <w:multiLevelType w:val="hybridMultilevel"/>
    <w:tmpl w:val="22AC8D4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3" w15:restartNumberingAfterBreak="0">
    <w:nsid w:val="7D5A2927"/>
    <w:multiLevelType w:val="hybridMultilevel"/>
    <w:tmpl w:val="9D707578"/>
    <w:lvl w:ilvl="0" w:tplc="0405000F">
      <w:start w:val="1"/>
      <w:numFmt w:val="decimal"/>
      <w:lvlText w:val="%1."/>
      <w:lvlJc w:val="left"/>
      <w:pPr>
        <w:ind w:left="1117" w:hanging="360"/>
      </w:pPr>
    </w:lvl>
    <w:lvl w:ilvl="1" w:tplc="04050019" w:tentative="1">
      <w:start w:val="1"/>
      <w:numFmt w:val="lowerLetter"/>
      <w:lvlText w:val="%2."/>
      <w:lvlJc w:val="left"/>
      <w:pPr>
        <w:ind w:left="1837" w:hanging="360"/>
      </w:pPr>
    </w:lvl>
    <w:lvl w:ilvl="2" w:tplc="0405001B" w:tentative="1">
      <w:start w:val="1"/>
      <w:numFmt w:val="lowerRoman"/>
      <w:lvlText w:val="%3."/>
      <w:lvlJc w:val="right"/>
      <w:pPr>
        <w:ind w:left="2557" w:hanging="180"/>
      </w:pPr>
    </w:lvl>
    <w:lvl w:ilvl="3" w:tplc="0405000F" w:tentative="1">
      <w:start w:val="1"/>
      <w:numFmt w:val="decimal"/>
      <w:lvlText w:val="%4."/>
      <w:lvlJc w:val="left"/>
      <w:pPr>
        <w:ind w:left="3277" w:hanging="360"/>
      </w:pPr>
    </w:lvl>
    <w:lvl w:ilvl="4" w:tplc="04050019" w:tentative="1">
      <w:start w:val="1"/>
      <w:numFmt w:val="lowerLetter"/>
      <w:lvlText w:val="%5."/>
      <w:lvlJc w:val="left"/>
      <w:pPr>
        <w:ind w:left="3997" w:hanging="360"/>
      </w:pPr>
    </w:lvl>
    <w:lvl w:ilvl="5" w:tplc="0405001B" w:tentative="1">
      <w:start w:val="1"/>
      <w:numFmt w:val="lowerRoman"/>
      <w:lvlText w:val="%6."/>
      <w:lvlJc w:val="right"/>
      <w:pPr>
        <w:ind w:left="4717" w:hanging="180"/>
      </w:pPr>
    </w:lvl>
    <w:lvl w:ilvl="6" w:tplc="0405000F" w:tentative="1">
      <w:start w:val="1"/>
      <w:numFmt w:val="decimal"/>
      <w:lvlText w:val="%7."/>
      <w:lvlJc w:val="left"/>
      <w:pPr>
        <w:ind w:left="5437" w:hanging="360"/>
      </w:pPr>
    </w:lvl>
    <w:lvl w:ilvl="7" w:tplc="04050019" w:tentative="1">
      <w:start w:val="1"/>
      <w:numFmt w:val="lowerLetter"/>
      <w:lvlText w:val="%8."/>
      <w:lvlJc w:val="left"/>
      <w:pPr>
        <w:ind w:left="6157" w:hanging="360"/>
      </w:pPr>
    </w:lvl>
    <w:lvl w:ilvl="8" w:tplc="0405001B" w:tentative="1">
      <w:start w:val="1"/>
      <w:numFmt w:val="lowerRoman"/>
      <w:lvlText w:val="%9."/>
      <w:lvlJc w:val="right"/>
      <w:pPr>
        <w:ind w:left="6877" w:hanging="180"/>
      </w:pPr>
    </w:lvl>
  </w:abstractNum>
  <w:num w:numId="1" w16cid:durableId="1732539700">
    <w:abstractNumId w:val="14"/>
  </w:num>
  <w:num w:numId="2" w16cid:durableId="925575630">
    <w:abstractNumId w:val="2"/>
  </w:num>
  <w:num w:numId="3" w16cid:durableId="553584371">
    <w:abstractNumId w:val="7"/>
  </w:num>
  <w:num w:numId="4" w16cid:durableId="306126622">
    <w:abstractNumId w:val="1"/>
  </w:num>
  <w:num w:numId="5" w16cid:durableId="2050301855">
    <w:abstractNumId w:val="4"/>
  </w:num>
  <w:num w:numId="6" w16cid:durableId="1663654478">
    <w:abstractNumId w:val="9"/>
  </w:num>
  <w:num w:numId="7" w16cid:durableId="1341350390">
    <w:abstractNumId w:val="10"/>
  </w:num>
  <w:num w:numId="8" w16cid:durableId="29111043">
    <w:abstractNumId w:val="6"/>
  </w:num>
  <w:num w:numId="9" w16cid:durableId="2105419989">
    <w:abstractNumId w:val="12"/>
  </w:num>
  <w:num w:numId="10" w16cid:durableId="2121097390">
    <w:abstractNumId w:val="9"/>
    <w:lvlOverride w:ilvl="0">
      <w:startOverride w:val="1"/>
    </w:lvlOverride>
  </w:num>
  <w:num w:numId="11" w16cid:durableId="308098100">
    <w:abstractNumId w:val="19"/>
  </w:num>
  <w:num w:numId="12" w16cid:durableId="941304549">
    <w:abstractNumId w:val="13"/>
  </w:num>
  <w:num w:numId="13" w16cid:durableId="1073895845">
    <w:abstractNumId w:val="17"/>
  </w:num>
  <w:num w:numId="14" w16cid:durableId="456025485">
    <w:abstractNumId w:val="5"/>
  </w:num>
  <w:num w:numId="15" w16cid:durableId="41903059">
    <w:abstractNumId w:val="20"/>
  </w:num>
  <w:num w:numId="16" w16cid:durableId="1621105828">
    <w:abstractNumId w:val="22"/>
  </w:num>
  <w:num w:numId="17" w16cid:durableId="1741751518">
    <w:abstractNumId w:val="21"/>
  </w:num>
  <w:num w:numId="18" w16cid:durableId="1821580723">
    <w:abstractNumId w:val="3"/>
  </w:num>
  <w:num w:numId="19" w16cid:durableId="346172949">
    <w:abstractNumId w:val="16"/>
  </w:num>
  <w:num w:numId="20" w16cid:durableId="231429253">
    <w:abstractNumId w:val="15"/>
  </w:num>
  <w:num w:numId="21" w16cid:durableId="500195638">
    <w:abstractNumId w:val="11"/>
  </w:num>
  <w:num w:numId="22" w16cid:durableId="1985772502">
    <w:abstractNumId w:val="0"/>
  </w:num>
  <w:num w:numId="23" w16cid:durableId="2069910517">
    <w:abstractNumId w:val="6"/>
  </w:num>
  <w:num w:numId="24" w16cid:durableId="1121071687">
    <w:abstractNumId w:val="23"/>
  </w:num>
  <w:num w:numId="25" w16cid:durableId="474027446">
    <w:abstractNumId w:val="8"/>
  </w:num>
  <w:num w:numId="26" w16cid:durableId="500781530">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97"/>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1A13"/>
    <w:rsid w:val="00003EF7"/>
    <w:rsid w:val="00006F91"/>
    <w:rsid w:val="00011C95"/>
    <w:rsid w:val="0001375A"/>
    <w:rsid w:val="00026E39"/>
    <w:rsid w:val="00027ABD"/>
    <w:rsid w:val="00033C70"/>
    <w:rsid w:val="00036806"/>
    <w:rsid w:val="00042F31"/>
    <w:rsid w:val="000510F8"/>
    <w:rsid w:val="00054246"/>
    <w:rsid w:val="000579CD"/>
    <w:rsid w:val="00057CE3"/>
    <w:rsid w:val="00057F55"/>
    <w:rsid w:val="00060BC4"/>
    <w:rsid w:val="00062A4A"/>
    <w:rsid w:val="0006303B"/>
    <w:rsid w:val="0006658E"/>
    <w:rsid w:val="0007094A"/>
    <w:rsid w:val="00070AEA"/>
    <w:rsid w:val="000713A4"/>
    <w:rsid w:val="00071CC4"/>
    <w:rsid w:val="00071EEF"/>
    <w:rsid w:val="000731F1"/>
    <w:rsid w:val="00075F7D"/>
    <w:rsid w:val="000859D4"/>
    <w:rsid w:val="00086BB3"/>
    <w:rsid w:val="000931DB"/>
    <w:rsid w:val="000933B7"/>
    <w:rsid w:val="000955AD"/>
    <w:rsid w:val="00095D6A"/>
    <w:rsid w:val="000A34E8"/>
    <w:rsid w:val="000D5D2E"/>
    <w:rsid w:val="000E551B"/>
    <w:rsid w:val="000F2752"/>
    <w:rsid w:val="000F2E1C"/>
    <w:rsid w:val="000F5F25"/>
    <w:rsid w:val="000F746D"/>
    <w:rsid w:val="000F79AC"/>
    <w:rsid w:val="000F7FF2"/>
    <w:rsid w:val="001167E4"/>
    <w:rsid w:val="0012277B"/>
    <w:rsid w:val="00130AC5"/>
    <w:rsid w:val="00133EEB"/>
    <w:rsid w:val="0013685E"/>
    <w:rsid w:val="00136E8A"/>
    <w:rsid w:val="001440F6"/>
    <w:rsid w:val="001447C7"/>
    <w:rsid w:val="00150E66"/>
    <w:rsid w:val="001602EC"/>
    <w:rsid w:val="00160CF9"/>
    <w:rsid w:val="00173D8F"/>
    <w:rsid w:val="001747A6"/>
    <w:rsid w:val="0017777D"/>
    <w:rsid w:val="00182299"/>
    <w:rsid w:val="00182AA3"/>
    <w:rsid w:val="00185824"/>
    <w:rsid w:val="001920F6"/>
    <w:rsid w:val="0019461C"/>
    <w:rsid w:val="001948E0"/>
    <w:rsid w:val="001A0166"/>
    <w:rsid w:val="001A1AAB"/>
    <w:rsid w:val="001A36A7"/>
    <w:rsid w:val="001B0768"/>
    <w:rsid w:val="001B08BA"/>
    <w:rsid w:val="001B2760"/>
    <w:rsid w:val="001C04BD"/>
    <w:rsid w:val="001C59CD"/>
    <w:rsid w:val="001D036F"/>
    <w:rsid w:val="001D0A7C"/>
    <w:rsid w:val="001D761F"/>
    <w:rsid w:val="001E492C"/>
    <w:rsid w:val="001E60C2"/>
    <w:rsid w:val="001E74F5"/>
    <w:rsid w:val="001F1130"/>
    <w:rsid w:val="001F1A3D"/>
    <w:rsid w:val="001F478D"/>
    <w:rsid w:val="001F4856"/>
    <w:rsid w:val="001F7085"/>
    <w:rsid w:val="0020167F"/>
    <w:rsid w:val="00201E0E"/>
    <w:rsid w:val="0020643E"/>
    <w:rsid w:val="00210D57"/>
    <w:rsid w:val="0021239E"/>
    <w:rsid w:val="00214A46"/>
    <w:rsid w:val="00220544"/>
    <w:rsid w:val="00227159"/>
    <w:rsid w:val="00231BC7"/>
    <w:rsid w:val="002324CB"/>
    <w:rsid w:val="00236EFF"/>
    <w:rsid w:val="002419D5"/>
    <w:rsid w:val="002424F4"/>
    <w:rsid w:val="00242908"/>
    <w:rsid w:val="00250EC3"/>
    <w:rsid w:val="0025624C"/>
    <w:rsid w:val="002713F9"/>
    <w:rsid w:val="0027530F"/>
    <w:rsid w:val="00276CEC"/>
    <w:rsid w:val="00284E17"/>
    <w:rsid w:val="00290C37"/>
    <w:rsid w:val="00293264"/>
    <w:rsid w:val="0029715B"/>
    <w:rsid w:val="002A3902"/>
    <w:rsid w:val="002A7A38"/>
    <w:rsid w:val="002B1641"/>
    <w:rsid w:val="002B18B7"/>
    <w:rsid w:val="002B1934"/>
    <w:rsid w:val="002B4135"/>
    <w:rsid w:val="002B5924"/>
    <w:rsid w:val="002B5AE2"/>
    <w:rsid w:val="002C1301"/>
    <w:rsid w:val="002C40DD"/>
    <w:rsid w:val="002C516E"/>
    <w:rsid w:val="002C7963"/>
    <w:rsid w:val="002D295A"/>
    <w:rsid w:val="002D60C4"/>
    <w:rsid w:val="002E09C2"/>
    <w:rsid w:val="002E1B11"/>
    <w:rsid w:val="002E3682"/>
    <w:rsid w:val="002E77E5"/>
    <w:rsid w:val="002E781B"/>
    <w:rsid w:val="002F0493"/>
    <w:rsid w:val="002F5112"/>
    <w:rsid w:val="002F53DF"/>
    <w:rsid w:val="002F6CA5"/>
    <w:rsid w:val="002F6CCB"/>
    <w:rsid w:val="00300D71"/>
    <w:rsid w:val="00303ADE"/>
    <w:rsid w:val="00304727"/>
    <w:rsid w:val="003126F4"/>
    <w:rsid w:val="0032015F"/>
    <w:rsid w:val="00320A0A"/>
    <w:rsid w:val="00321765"/>
    <w:rsid w:val="003229FD"/>
    <w:rsid w:val="00325585"/>
    <w:rsid w:val="00331D14"/>
    <w:rsid w:val="00331DB2"/>
    <w:rsid w:val="00333D6F"/>
    <w:rsid w:val="00345902"/>
    <w:rsid w:val="00347A23"/>
    <w:rsid w:val="00350D7D"/>
    <w:rsid w:val="00351714"/>
    <w:rsid w:val="00354139"/>
    <w:rsid w:val="00372786"/>
    <w:rsid w:val="00381F53"/>
    <w:rsid w:val="0038625E"/>
    <w:rsid w:val="003A206A"/>
    <w:rsid w:val="003A2179"/>
    <w:rsid w:val="003A252C"/>
    <w:rsid w:val="003A729E"/>
    <w:rsid w:val="003B40CF"/>
    <w:rsid w:val="003C35CB"/>
    <w:rsid w:val="003C5495"/>
    <w:rsid w:val="003D037A"/>
    <w:rsid w:val="003D546F"/>
    <w:rsid w:val="003D6FC0"/>
    <w:rsid w:val="003E1C69"/>
    <w:rsid w:val="003E3E92"/>
    <w:rsid w:val="003E729A"/>
    <w:rsid w:val="003E75F1"/>
    <w:rsid w:val="003E7C25"/>
    <w:rsid w:val="003F01E3"/>
    <w:rsid w:val="003F092E"/>
    <w:rsid w:val="003F3458"/>
    <w:rsid w:val="003F3D33"/>
    <w:rsid w:val="003F43DF"/>
    <w:rsid w:val="003F5E26"/>
    <w:rsid w:val="004124AD"/>
    <w:rsid w:val="00416950"/>
    <w:rsid w:val="00416A2E"/>
    <w:rsid w:val="00425A6E"/>
    <w:rsid w:val="00425FC5"/>
    <w:rsid w:val="00431063"/>
    <w:rsid w:val="00436518"/>
    <w:rsid w:val="00441365"/>
    <w:rsid w:val="004447DB"/>
    <w:rsid w:val="004568EA"/>
    <w:rsid w:val="00460A3B"/>
    <w:rsid w:val="00460EA7"/>
    <w:rsid w:val="004659CA"/>
    <w:rsid w:val="00466030"/>
    <w:rsid w:val="00467079"/>
    <w:rsid w:val="00471410"/>
    <w:rsid w:val="004715E8"/>
    <w:rsid w:val="00472071"/>
    <w:rsid w:val="00473759"/>
    <w:rsid w:val="004745AA"/>
    <w:rsid w:val="00475E08"/>
    <w:rsid w:val="00485125"/>
    <w:rsid w:val="00486E5C"/>
    <w:rsid w:val="00490C86"/>
    <w:rsid w:val="00492CE6"/>
    <w:rsid w:val="004938A3"/>
    <w:rsid w:val="0049795E"/>
    <w:rsid w:val="004A3549"/>
    <w:rsid w:val="004A3BD1"/>
    <w:rsid w:val="004A4E95"/>
    <w:rsid w:val="004A7679"/>
    <w:rsid w:val="004B08CA"/>
    <w:rsid w:val="004B13B3"/>
    <w:rsid w:val="004B218A"/>
    <w:rsid w:val="004B3B40"/>
    <w:rsid w:val="004B7EAC"/>
    <w:rsid w:val="004C1898"/>
    <w:rsid w:val="004C5281"/>
    <w:rsid w:val="004C58E6"/>
    <w:rsid w:val="004C6EEF"/>
    <w:rsid w:val="004C7E3F"/>
    <w:rsid w:val="004D0ADD"/>
    <w:rsid w:val="004D5A0F"/>
    <w:rsid w:val="004E3EFD"/>
    <w:rsid w:val="004E4D81"/>
    <w:rsid w:val="004F41BF"/>
    <w:rsid w:val="004F6EDC"/>
    <w:rsid w:val="00507C94"/>
    <w:rsid w:val="005124D9"/>
    <w:rsid w:val="005145E7"/>
    <w:rsid w:val="005164C5"/>
    <w:rsid w:val="00516BC6"/>
    <w:rsid w:val="005175EB"/>
    <w:rsid w:val="00517855"/>
    <w:rsid w:val="00520322"/>
    <w:rsid w:val="00525D54"/>
    <w:rsid w:val="005309CA"/>
    <w:rsid w:val="005340E8"/>
    <w:rsid w:val="0053415B"/>
    <w:rsid w:val="00541F7C"/>
    <w:rsid w:val="00543CB6"/>
    <w:rsid w:val="00546BD8"/>
    <w:rsid w:val="00551951"/>
    <w:rsid w:val="00560CD8"/>
    <w:rsid w:val="0056201F"/>
    <w:rsid w:val="0056436D"/>
    <w:rsid w:val="005654DA"/>
    <w:rsid w:val="005722B2"/>
    <w:rsid w:val="00574C1E"/>
    <w:rsid w:val="00574F75"/>
    <w:rsid w:val="00582997"/>
    <w:rsid w:val="00595D1D"/>
    <w:rsid w:val="005A048F"/>
    <w:rsid w:val="005A0AED"/>
    <w:rsid w:val="005A195D"/>
    <w:rsid w:val="005A3511"/>
    <w:rsid w:val="005A4BEC"/>
    <w:rsid w:val="005A7583"/>
    <w:rsid w:val="005B3EDF"/>
    <w:rsid w:val="005B4443"/>
    <w:rsid w:val="005C0175"/>
    <w:rsid w:val="005C1105"/>
    <w:rsid w:val="005C6738"/>
    <w:rsid w:val="005C6A4B"/>
    <w:rsid w:val="005D1296"/>
    <w:rsid w:val="005D6315"/>
    <w:rsid w:val="005E0A9D"/>
    <w:rsid w:val="005E14DA"/>
    <w:rsid w:val="005E49DE"/>
    <w:rsid w:val="005F2026"/>
    <w:rsid w:val="005F2715"/>
    <w:rsid w:val="005F7349"/>
    <w:rsid w:val="00604BF5"/>
    <w:rsid w:val="00611E16"/>
    <w:rsid w:val="006139CC"/>
    <w:rsid w:val="006218F6"/>
    <w:rsid w:val="00622471"/>
    <w:rsid w:val="006304F0"/>
    <w:rsid w:val="00633230"/>
    <w:rsid w:val="0063374C"/>
    <w:rsid w:val="00635640"/>
    <w:rsid w:val="00650868"/>
    <w:rsid w:val="0065647B"/>
    <w:rsid w:val="00656514"/>
    <w:rsid w:val="0065771D"/>
    <w:rsid w:val="00662A68"/>
    <w:rsid w:val="00663A7D"/>
    <w:rsid w:val="0066441A"/>
    <w:rsid w:val="00670A5C"/>
    <w:rsid w:val="00673396"/>
    <w:rsid w:val="00673D99"/>
    <w:rsid w:val="00677DE8"/>
    <w:rsid w:val="0068144A"/>
    <w:rsid w:val="00687AA7"/>
    <w:rsid w:val="00687BC3"/>
    <w:rsid w:val="006959CC"/>
    <w:rsid w:val="006961B2"/>
    <w:rsid w:val="006A3E89"/>
    <w:rsid w:val="006A5C06"/>
    <w:rsid w:val="006A753A"/>
    <w:rsid w:val="006B02E4"/>
    <w:rsid w:val="006B2938"/>
    <w:rsid w:val="006B7B2F"/>
    <w:rsid w:val="006C2EB2"/>
    <w:rsid w:val="006C3AC8"/>
    <w:rsid w:val="006C3CBF"/>
    <w:rsid w:val="006C7FAE"/>
    <w:rsid w:val="006D1A13"/>
    <w:rsid w:val="006D4519"/>
    <w:rsid w:val="006E6285"/>
    <w:rsid w:val="006F0564"/>
    <w:rsid w:val="006F51E3"/>
    <w:rsid w:val="007002AF"/>
    <w:rsid w:val="007060FF"/>
    <w:rsid w:val="0070749C"/>
    <w:rsid w:val="007115B9"/>
    <w:rsid w:val="00712FC0"/>
    <w:rsid w:val="007214C0"/>
    <w:rsid w:val="007235B4"/>
    <w:rsid w:val="00731132"/>
    <w:rsid w:val="00731B62"/>
    <w:rsid w:val="00733C7D"/>
    <w:rsid w:val="00737202"/>
    <w:rsid w:val="0074232A"/>
    <w:rsid w:val="00745B9D"/>
    <w:rsid w:val="007462D6"/>
    <w:rsid w:val="00751138"/>
    <w:rsid w:val="00752B77"/>
    <w:rsid w:val="00753BF3"/>
    <w:rsid w:val="007541C3"/>
    <w:rsid w:val="00754FB1"/>
    <w:rsid w:val="007623CA"/>
    <w:rsid w:val="0076401A"/>
    <w:rsid w:val="00766F09"/>
    <w:rsid w:val="00770049"/>
    <w:rsid w:val="007710BB"/>
    <w:rsid w:val="007746AD"/>
    <w:rsid w:val="0077532D"/>
    <w:rsid w:val="007801F3"/>
    <w:rsid w:val="0078183B"/>
    <w:rsid w:val="00785E39"/>
    <w:rsid w:val="0078603D"/>
    <w:rsid w:val="007869B0"/>
    <w:rsid w:val="00787DD1"/>
    <w:rsid w:val="00792DD1"/>
    <w:rsid w:val="007966DF"/>
    <w:rsid w:val="00797236"/>
    <w:rsid w:val="007A2DBD"/>
    <w:rsid w:val="007A42EE"/>
    <w:rsid w:val="007A5187"/>
    <w:rsid w:val="007A7CC9"/>
    <w:rsid w:val="007B066A"/>
    <w:rsid w:val="007B3F39"/>
    <w:rsid w:val="007B4FBF"/>
    <w:rsid w:val="007B57FB"/>
    <w:rsid w:val="007C2ACA"/>
    <w:rsid w:val="007C3DC2"/>
    <w:rsid w:val="007C4FF5"/>
    <w:rsid w:val="007C56E1"/>
    <w:rsid w:val="007D22D3"/>
    <w:rsid w:val="007D2472"/>
    <w:rsid w:val="007D3AC2"/>
    <w:rsid w:val="007F011A"/>
    <w:rsid w:val="007F1FF1"/>
    <w:rsid w:val="007F2055"/>
    <w:rsid w:val="007F53E2"/>
    <w:rsid w:val="007F6749"/>
    <w:rsid w:val="00800CE5"/>
    <w:rsid w:val="0080283A"/>
    <w:rsid w:val="00803F95"/>
    <w:rsid w:val="008041FA"/>
    <w:rsid w:val="00814DF2"/>
    <w:rsid w:val="00815AD3"/>
    <w:rsid w:val="00815B9B"/>
    <w:rsid w:val="00815EC7"/>
    <w:rsid w:val="00816C97"/>
    <w:rsid w:val="00816E52"/>
    <w:rsid w:val="00817D61"/>
    <w:rsid w:val="00821A3A"/>
    <w:rsid w:val="00824F6C"/>
    <w:rsid w:val="00834DC3"/>
    <w:rsid w:val="0083791B"/>
    <w:rsid w:val="00837BD3"/>
    <w:rsid w:val="0084216F"/>
    <w:rsid w:val="0084590D"/>
    <w:rsid w:val="008473F2"/>
    <w:rsid w:val="0085203F"/>
    <w:rsid w:val="00855863"/>
    <w:rsid w:val="008560AB"/>
    <w:rsid w:val="0086102C"/>
    <w:rsid w:val="00862B16"/>
    <w:rsid w:val="00862E79"/>
    <w:rsid w:val="00870FAF"/>
    <w:rsid w:val="0088135F"/>
    <w:rsid w:val="00882940"/>
    <w:rsid w:val="0088549F"/>
    <w:rsid w:val="00885AC8"/>
    <w:rsid w:val="00890395"/>
    <w:rsid w:val="00892360"/>
    <w:rsid w:val="008A07AE"/>
    <w:rsid w:val="008A7C86"/>
    <w:rsid w:val="008B0C6C"/>
    <w:rsid w:val="008B0D8E"/>
    <w:rsid w:val="008B699D"/>
    <w:rsid w:val="008D695E"/>
    <w:rsid w:val="008D6C98"/>
    <w:rsid w:val="008D7B10"/>
    <w:rsid w:val="008E269E"/>
    <w:rsid w:val="008E331A"/>
    <w:rsid w:val="008E3BDB"/>
    <w:rsid w:val="008F7E31"/>
    <w:rsid w:val="00902544"/>
    <w:rsid w:val="0090464F"/>
    <w:rsid w:val="0090622F"/>
    <w:rsid w:val="009067EF"/>
    <w:rsid w:val="00910697"/>
    <w:rsid w:val="00913152"/>
    <w:rsid w:val="009166C8"/>
    <w:rsid w:val="00916F01"/>
    <w:rsid w:val="00921C77"/>
    <w:rsid w:val="00925F44"/>
    <w:rsid w:val="00932254"/>
    <w:rsid w:val="009357E4"/>
    <w:rsid w:val="00936925"/>
    <w:rsid w:val="0093695C"/>
    <w:rsid w:val="00942FB4"/>
    <w:rsid w:val="00943341"/>
    <w:rsid w:val="00943857"/>
    <w:rsid w:val="0094745C"/>
    <w:rsid w:val="00950571"/>
    <w:rsid w:val="0095493D"/>
    <w:rsid w:val="00960F1F"/>
    <w:rsid w:val="0096167D"/>
    <w:rsid w:val="00961976"/>
    <w:rsid w:val="00961CB6"/>
    <w:rsid w:val="009621A5"/>
    <w:rsid w:val="00965017"/>
    <w:rsid w:val="009703D0"/>
    <w:rsid w:val="00974B34"/>
    <w:rsid w:val="00975A14"/>
    <w:rsid w:val="00976BA2"/>
    <w:rsid w:val="00990590"/>
    <w:rsid w:val="00990AF6"/>
    <w:rsid w:val="00997735"/>
    <w:rsid w:val="009B26BF"/>
    <w:rsid w:val="009C1BA5"/>
    <w:rsid w:val="009C46AB"/>
    <w:rsid w:val="009C548D"/>
    <w:rsid w:val="009C78D5"/>
    <w:rsid w:val="009D0A8C"/>
    <w:rsid w:val="009D3401"/>
    <w:rsid w:val="009D3E4B"/>
    <w:rsid w:val="009D74D1"/>
    <w:rsid w:val="009E39D4"/>
    <w:rsid w:val="009E3BCB"/>
    <w:rsid w:val="009E3EB8"/>
    <w:rsid w:val="009E4F51"/>
    <w:rsid w:val="009F07AA"/>
    <w:rsid w:val="009F2B96"/>
    <w:rsid w:val="00A0044E"/>
    <w:rsid w:val="00A01A95"/>
    <w:rsid w:val="00A038F6"/>
    <w:rsid w:val="00A04FAA"/>
    <w:rsid w:val="00A1164A"/>
    <w:rsid w:val="00A127BA"/>
    <w:rsid w:val="00A14485"/>
    <w:rsid w:val="00A22885"/>
    <w:rsid w:val="00A35A99"/>
    <w:rsid w:val="00A43A57"/>
    <w:rsid w:val="00A4663E"/>
    <w:rsid w:val="00A5320C"/>
    <w:rsid w:val="00A53FDF"/>
    <w:rsid w:val="00A54C33"/>
    <w:rsid w:val="00A54FDC"/>
    <w:rsid w:val="00A60339"/>
    <w:rsid w:val="00A609BD"/>
    <w:rsid w:val="00A620EB"/>
    <w:rsid w:val="00A6291F"/>
    <w:rsid w:val="00A6641F"/>
    <w:rsid w:val="00A723CA"/>
    <w:rsid w:val="00A77302"/>
    <w:rsid w:val="00A843FD"/>
    <w:rsid w:val="00A8457D"/>
    <w:rsid w:val="00A8586C"/>
    <w:rsid w:val="00A87F51"/>
    <w:rsid w:val="00A9068E"/>
    <w:rsid w:val="00A94459"/>
    <w:rsid w:val="00A95755"/>
    <w:rsid w:val="00A95DD2"/>
    <w:rsid w:val="00A966B6"/>
    <w:rsid w:val="00AA351F"/>
    <w:rsid w:val="00AA3D28"/>
    <w:rsid w:val="00AA68E6"/>
    <w:rsid w:val="00AA6AFC"/>
    <w:rsid w:val="00AB0C4D"/>
    <w:rsid w:val="00AB1A74"/>
    <w:rsid w:val="00AB1D82"/>
    <w:rsid w:val="00AB4381"/>
    <w:rsid w:val="00AB43C9"/>
    <w:rsid w:val="00AB4952"/>
    <w:rsid w:val="00AC0016"/>
    <w:rsid w:val="00AC03E9"/>
    <w:rsid w:val="00AC2417"/>
    <w:rsid w:val="00AC72C0"/>
    <w:rsid w:val="00AD219A"/>
    <w:rsid w:val="00AE4751"/>
    <w:rsid w:val="00AE5F29"/>
    <w:rsid w:val="00AE7979"/>
    <w:rsid w:val="00AF0099"/>
    <w:rsid w:val="00AF641F"/>
    <w:rsid w:val="00AF6E12"/>
    <w:rsid w:val="00AF7859"/>
    <w:rsid w:val="00AF7D57"/>
    <w:rsid w:val="00B003A9"/>
    <w:rsid w:val="00B04CE8"/>
    <w:rsid w:val="00B0500A"/>
    <w:rsid w:val="00B05345"/>
    <w:rsid w:val="00B0593A"/>
    <w:rsid w:val="00B06838"/>
    <w:rsid w:val="00B0705E"/>
    <w:rsid w:val="00B10957"/>
    <w:rsid w:val="00B13749"/>
    <w:rsid w:val="00B1422C"/>
    <w:rsid w:val="00B14E3E"/>
    <w:rsid w:val="00B30711"/>
    <w:rsid w:val="00B325E8"/>
    <w:rsid w:val="00B32C05"/>
    <w:rsid w:val="00B3529C"/>
    <w:rsid w:val="00B42CB8"/>
    <w:rsid w:val="00B501C6"/>
    <w:rsid w:val="00B5162A"/>
    <w:rsid w:val="00B525DE"/>
    <w:rsid w:val="00B5287B"/>
    <w:rsid w:val="00B538D5"/>
    <w:rsid w:val="00B54394"/>
    <w:rsid w:val="00B55634"/>
    <w:rsid w:val="00B65CEF"/>
    <w:rsid w:val="00B70BC1"/>
    <w:rsid w:val="00B72228"/>
    <w:rsid w:val="00B83504"/>
    <w:rsid w:val="00B83583"/>
    <w:rsid w:val="00B86EBD"/>
    <w:rsid w:val="00B9078F"/>
    <w:rsid w:val="00B928E9"/>
    <w:rsid w:val="00B93B36"/>
    <w:rsid w:val="00B952C7"/>
    <w:rsid w:val="00BA2B12"/>
    <w:rsid w:val="00BA59C4"/>
    <w:rsid w:val="00BA5B61"/>
    <w:rsid w:val="00BA6DAF"/>
    <w:rsid w:val="00BA6F4A"/>
    <w:rsid w:val="00BB0B4E"/>
    <w:rsid w:val="00BB0DE6"/>
    <w:rsid w:val="00BB10E3"/>
    <w:rsid w:val="00BC24F5"/>
    <w:rsid w:val="00BC59FE"/>
    <w:rsid w:val="00BC6F4A"/>
    <w:rsid w:val="00BD4BA7"/>
    <w:rsid w:val="00BE1627"/>
    <w:rsid w:val="00BE49AD"/>
    <w:rsid w:val="00BE699B"/>
    <w:rsid w:val="00BE7470"/>
    <w:rsid w:val="00C03A7A"/>
    <w:rsid w:val="00C11FD8"/>
    <w:rsid w:val="00C13E8D"/>
    <w:rsid w:val="00C151E3"/>
    <w:rsid w:val="00C16CA9"/>
    <w:rsid w:val="00C17AF8"/>
    <w:rsid w:val="00C22280"/>
    <w:rsid w:val="00C23777"/>
    <w:rsid w:val="00C269B1"/>
    <w:rsid w:val="00C26F20"/>
    <w:rsid w:val="00C3393B"/>
    <w:rsid w:val="00C40E68"/>
    <w:rsid w:val="00C42842"/>
    <w:rsid w:val="00C42C6D"/>
    <w:rsid w:val="00C47387"/>
    <w:rsid w:val="00C50186"/>
    <w:rsid w:val="00C53A37"/>
    <w:rsid w:val="00C55C3A"/>
    <w:rsid w:val="00C5745D"/>
    <w:rsid w:val="00C60037"/>
    <w:rsid w:val="00C62DB3"/>
    <w:rsid w:val="00C738F7"/>
    <w:rsid w:val="00C80F12"/>
    <w:rsid w:val="00C858CF"/>
    <w:rsid w:val="00C8721B"/>
    <w:rsid w:val="00C92DC5"/>
    <w:rsid w:val="00C93422"/>
    <w:rsid w:val="00C93A6C"/>
    <w:rsid w:val="00CA0396"/>
    <w:rsid w:val="00CA761D"/>
    <w:rsid w:val="00CA78F1"/>
    <w:rsid w:val="00CA7B3E"/>
    <w:rsid w:val="00CB389D"/>
    <w:rsid w:val="00CC26FC"/>
    <w:rsid w:val="00CC7646"/>
    <w:rsid w:val="00CD0921"/>
    <w:rsid w:val="00CD1A92"/>
    <w:rsid w:val="00CF4573"/>
    <w:rsid w:val="00CF575E"/>
    <w:rsid w:val="00D01822"/>
    <w:rsid w:val="00D04705"/>
    <w:rsid w:val="00D049B4"/>
    <w:rsid w:val="00D0754A"/>
    <w:rsid w:val="00D07FC7"/>
    <w:rsid w:val="00D21F09"/>
    <w:rsid w:val="00D25117"/>
    <w:rsid w:val="00D25AA4"/>
    <w:rsid w:val="00D26175"/>
    <w:rsid w:val="00D26447"/>
    <w:rsid w:val="00D318C2"/>
    <w:rsid w:val="00D33BAE"/>
    <w:rsid w:val="00D3681F"/>
    <w:rsid w:val="00D43EC0"/>
    <w:rsid w:val="00D50E79"/>
    <w:rsid w:val="00D5279A"/>
    <w:rsid w:val="00D555DD"/>
    <w:rsid w:val="00D60253"/>
    <w:rsid w:val="00D6029A"/>
    <w:rsid w:val="00D60A5E"/>
    <w:rsid w:val="00D81833"/>
    <w:rsid w:val="00D8226C"/>
    <w:rsid w:val="00D82FD0"/>
    <w:rsid w:val="00D94D29"/>
    <w:rsid w:val="00D97943"/>
    <w:rsid w:val="00DB0175"/>
    <w:rsid w:val="00DB0F74"/>
    <w:rsid w:val="00DB5EFB"/>
    <w:rsid w:val="00DC46DC"/>
    <w:rsid w:val="00DC552E"/>
    <w:rsid w:val="00DC5EDB"/>
    <w:rsid w:val="00DD1C62"/>
    <w:rsid w:val="00DD3D45"/>
    <w:rsid w:val="00DD7B43"/>
    <w:rsid w:val="00DE03DB"/>
    <w:rsid w:val="00DE3CE1"/>
    <w:rsid w:val="00DE3E97"/>
    <w:rsid w:val="00DE7373"/>
    <w:rsid w:val="00DF128C"/>
    <w:rsid w:val="00DF2E62"/>
    <w:rsid w:val="00DF359F"/>
    <w:rsid w:val="00DF4766"/>
    <w:rsid w:val="00E0227E"/>
    <w:rsid w:val="00E048FA"/>
    <w:rsid w:val="00E04EB5"/>
    <w:rsid w:val="00E06646"/>
    <w:rsid w:val="00E122C5"/>
    <w:rsid w:val="00E13393"/>
    <w:rsid w:val="00E13AA7"/>
    <w:rsid w:val="00E1447C"/>
    <w:rsid w:val="00E20B42"/>
    <w:rsid w:val="00E2173D"/>
    <w:rsid w:val="00E255E8"/>
    <w:rsid w:val="00E3235D"/>
    <w:rsid w:val="00E33731"/>
    <w:rsid w:val="00E343A5"/>
    <w:rsid w:val="00E34500"/>
    <w:rsid w:val="00E35D07"/>
    <w:rsid w:val="00E35EC2"/>
    <w:rsid w:val="00E422F6"/>
    <w:rsid w:val="00E437DF"/>
    <w:rsid w:val="00E62882"/>
    <w:rsid w:val="00E67551"/>
    <w:rsid w:val="00E70A8F"/>
    <w:rsid w:val="00E7127A"/>
    <w:rsid w:val="00E74995"/>
    <w:rsid w:val="00E7632B"/>
    <w:rsid w:val="00E91310"/>
    <w:rsid w:val="00E92A31"/>
    <w:rsid w:val="00EA0E21"/>
    <w:rsid w:val="00EA2BC7"/>
    <w:rsid w:val="00EA451A"/>
    <w:rsid w:val="00EA49A5"/>
    <w:rsid w:val="00EA6EB4"/>
    <w:rsid w:val="00EB070B"/>
    <w:rsid w:val="00EB21D7"/>
    <w:rsid w:val="00EB6D80"/>
    <w:rsid w:val="00EC06F1"/>
    <w:rsid w:val="00EC0CDC"/>
    <w:rsid w:val="00ED0DC1"/>
    <w:rsid w:val="00ED17F0"/>
    <w:rsid w:val="00ED4347"/>
    <w:rsid w:val="00ED57CF"/>
    <w:rsid w:val="00EE33CF"/>
    <w:rsid w:val="00EF04FD"/>
    <w:rsid w:val="00EF2250"/>
    <w:rsid w:val="00EF2C8B"/>
    <w:rsid w:val="00EF6DF9"/>
    <w:rsid w:val="00F03139"/>
    <w:rsid w:val="00F03A8B"/>
    <w:rsid w:val="00F0708D"/>
    <w:rsid w:val="00F07949"/>
    <w:rsid w:val="00F141D5"/>
    <w:rsid w:val="00F169A5"/>
    <w:rsid w:val="00F20695"/>
    <w:rsid w:val="00F2599A"/>
    <w:rsid w:val="00F347A7"/>
    <w:rsid w:val="00F41397"/>
    <w:rsid w:val="00F4725B"/>
    <w:rsid w:val="00F47D5E"/>
    <w:rsid w:val="00F52F76"/>
    <w:rsid w:val="00F5429A"/>
    <w:rsid w:val="00F55511"/>
    <w:rsid w:val="00F558EF"/>
    <w:rsid w:val="00F6575D"/>
    <w:rsid w:val="00F676DD"/>
    <w:rsid w:val="00F7271F"/>
    <w:rsid w:val="00F7608A"/>
    <w:rsid w:val="00F805D4"/>
    <w:rsid w:val="00F80E8F"/>
    <w:rsid w:val="00F85E99"/>
    <w:rsid w:val="00F8697F"/>
    <w:rsid w:val="00F90CE3"/>
    <w:rsid w:val="00F939EA"/>
    <w:rsid w:val="00F9487D"/>
    <w:rsid w:val="00F95628"/>
    <w:rsid w:val="00F96201"/>
    <w:rsid w:val="00FA4F9B"/>
    <w:rsid w:val="00FA7C5D"/>
    <w:rsid w:val="00FB61FC"/>
    <w:rsid w:val="00FB6243"/>
    <w:rsid w:val="00FC0417"/>
    <w:rsid w:val="00FC0C16"/>
    <w:rsid w:val="00FC4ADD"/>
    <w:rsid w:val="00FC5F64"/>
    <w:rsid w:val="00FD30F2"/>
    <w:rsid w:val="00FD6662"/>
    <w:rsid w:val="00FD7F0C"/>
    <w:rsid w:val="00FF0D37"/>
    <w:rsid w:val="00FF7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rules v:ext="edit">
        <o:r id="V:Rule1" type="connector" idref="#AutoShape 5"/>
      </o:rules>
    </o:shapelayout>
  </w:shapeDefaults>
  <w:decimalSymbol w:val=","/>
  <w:listSeparator w:val=";"/>
  <w14:docId w14:val="7A27829D"/>
  <w15:docId w15:val="{79CE4231-7E91-448B-B2F0-B452066E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7D00"/>
    <w:pPr>
      <w:spacing w:before="120" w:after="40" w:line="360" w:lineRule="auto"/>
      <w:ind w:firstLine="397"/>
      <w:jc w:val="both"/>
    </w:pPr>
    <w:rPr>
      <w:sz w:val="24"/>
      <w:lang w:eastAsia="en-US"/>
    </w:rPr>
  </w:style>
  <w:style w:type="paragraph" w:styleId="Nadpis1">
    <w:name w:val="heading 1"/>
    <w:basedOn w:val="Normln"/>
    <w:next w:val="Normln"/>
    <w:link w:val="Nadpis1Char"/>
    <w:qFormat/>
    <w:rsid w:val="008A07AE"/>
    <w:pPr>
      <w:keepNext/>
      <w:pageBreakBefore/>
      <w:numPr>
        <w:numId w:val="8"/>
      </w:numPr>
      <w:spacing w:after="240"/>
      <w:ind w:left="431" w:hanging="431"/>
      <w:outlineLvl w:val="0"/>
    </w:pPr>
    <w:rPr>
      <w:rFonts w:eastAsia="Times New Roman"/>
      <w:b/>
      <w:kern w:val="28"/>
      <w:sz w:val="32"/>
      <w:lang w:eastAsia="cs-CZ"/>
    </w:rPr>
  </w:style>
  <w:style w:type="paragraph" w:styleId="Nadpis2">
    <w:name w:val="heading 2"/>
    <w:basedOn w:val="Normln"/>
    <w:next w:val="Normln"/>
    <w:link w:val="Nadpis2Char"/>
    <w:qFormat/>
    <w:rsid w:val="008A07AE"/>
    <w:pPr>
      <w:keepNext/>
      <w:numPr>
        <w:ilvl w:val="1"/>
        <w:numId w:val="8"/>
      </w:numPr>
      <w:spacing w:before="240" w:after="240"/>
      <w:outlineLvl w:val="1"/>
    </w:pPr>
    <w:rPr>
      <w:rFonts w:eastAsia="Times New Roman"/>
      <w:b/>
      <w:sz w:val="30"/>
      <w:lang w:eastAsia="cs-CZ"/>
    </w:rPr>
  </w:style>
  <w:style w:type="paragraph" w:styleId="Nadpis3">
    <w:name w:val="heading 3"/>
    <w:basedOn w:val="Normln"/>
    <w:next w:val="Normln"/>
    <w:link w:val="Nadpis3Char"/>
    <w:uiPriority w:val="9"/>
    <w:unhideWhenUsed/>
    <w:qFormat/>
    <w:rsid w:val="00520322"/>
    <w:pPr>
      <w:keepNext/>
      <w:keepLines/>
      <w:numPr>
        <w:ilvl w:val="2"/>
        <w:numId w:val="8"/>
      </w:numPr>
      <w:spacing w:before="200"/>
      <w:outlineLvl w:val="2"/>
    </w:pPr>
    <w:rPr>
      <w:rFonts w:ascii="Cambria" w:eastAsia="Times New Roman" w:hAnsi="Cambria"/>
      <w:b/>
      <w:bCs/>
      <w:color w:val="4F81BD"/>
    </w:rPr>
  </w:style>
  <w:style w:type="paragraph" w:styleId="Nadpis4">
    <w:name w:val="heading 4"/>
    <w:basedOn w:val="Normln"/>
    <w:next w:val="Normln"/>
    <w:link w:val="Nadpis4Char"/>
    <w:uiPriority w:val="9"/>
    <w:semiHidden/>
    <w:unhideWhenUsed/>
    <w:qFormat/>
    <w:rsid w:val="00C22280"/>
    <w:pPr>
      <w:keepNext/>
      <w:numPr>
        <w:ilvl w:val="3"/>
        <w:numId w:val="8"/>
      </w:numPr>
      <w:spacing w:before="240" w:after="60"/>
      <w:outlineLvl w:val="3"/>
    </w:pPr>
    <w:rPr>
      <w:rFonts w:ascii="Calibri" w:eastAsia="Times New Roman" w:hAnsi="Calibri"/>
      <w:b/>
      <w:bCs/>
      <w:sz w:val="28"/>
      <w:szCs w:val="28"/>
    </w:rPr>
  </w:style>
  <w:style w:type="paragraph" w:styleId="Nadpis5">
    <w:name w:val="heading 5"/>
    <w:basedOn w:val="Normln"/>
    <w:next w:val="Normln"/>
    <w:link w:val="Nadpis5Char"/>
    <w:uiPriority w:val="9"/>
    <w:semiHidden/>
    <w:unhideWhenUsed/>
    <w:qFormat/>
    <w:rsid w:val="00B83583"/>
    <w:pPr>
      <w:numPr>
        <w:ilvl w:val="4"/>
        <w:numId w:val="8"/>
      </w:numPr>
      <w:spacing w:before="240" w:after="60"/>
      <w:outlineLvl w:val="4"/>
    </w:pPr>
    <w:rPr>
      <w:rFonts w:ascii="Calibri" w:eastAsia="Times New Roman" w:hAnsi="Calibri"/>
      <w:b/>
      <w:bCs/>
      <w:i/>
      <w:iCs/>
      <w:sz w:val="26"/>
      <w:szCs w:val="26"/>
    </w:rPr>
  </w:style>
  <w:style w:type="paragraph" w:styleId="Nadpis6">
    <w:name w:val="heading 6"/>
    <w:basedOn w:val="Normln"/>
    <w:next w:val="Normln"/>
    <w:link w:val="Nadpis6Char"/>
    <w:uiPriority w:val="9"/>
    <w:semiHidden/>
    <w:unhideWhenUsed/>
    <w:qFormat/>
    <w:rsid w:val="00C22280"/>
    <w:pPr>
      <w:numPr>
        <w:ilvl w:val="5"/>
        <w:numId w:val="8"/>
      </w:numPr>
      <w:spacing w:before="240" w:after="60"/>
      <w:outlineLvl w:val="5"/>
    </w:pPr>
    <w:rPr>
      <w:rFonts w:ascii="Calibri" w:eastAsia="Times New Roman" w:hAnsi="Calibri"/>
      <w:b/>
      <w:bCs/>
      <w:sz w:val="22"/>
      <w:szCs w:val="22"/>
    </w:rPr>
  </w:style>
  <w:style w:type="paragraph" w:styleId="Nadpis7">
    <w:name w:val="heading 7"/>
    <w:basedOn w:val="Normln"/>
    <w:next w:val="Normln"/>
    <w:link w:val="Nadpis7Char"/>
    <w:uiPriority w:val="9"/>
    <w:semiHidden/>
    <w:unhideWhenUsed/>
    <w:qFormat/>
    <w:rsid w:val="00C22280"/>
    <w:pPr>
      <w:numPr>
        <w:ilvl w:val="6"/>
        <w:numId w:val="8"/>
      </w:numPr>
      <w:spacing w:before="240" w:after="60"/>
      <w:outlineLvl w:val="6"/>
    </w:pPr>
    <w:rPr>
      <w:rFonts w:ascii="Calibri" w:eastAsia="Times New Roman" w:hAnsi="Calibri"/>
      <w:szCs w:val="24"/>
    </w:rPr>
  </w:style>
  <w:style w:type="paragraph" w:styleId="Nadpis8">
    <w:name w:val="heading 8"/>
    <w:basedOn w:val="Normln"/>
    <w:next w:val="Normln"/>
    <w:link w:val="Nadpis8Char"/>
    <w:uiPriority w:val="9"/>
    <w:semiHidden/>
    <w:unhideWhenUsed/>
    <w:qFormat/>
    <w:rsid w:val="00C22280"/>
    <w:pPr>
      <w:numPr>
        <w:ilvl w:val="7"/>
        <w:numId w:val="8"/>
      </w:numPr>
      <w:spacing w:before="240" w:after="60"/>
      <w:outlineLvl w:val="7"/>
    </w:pPr>
    <w:rPr>
      <w:rFonts w:ascii="Calibri" w:eastAsia="Times New Roman" w:hAnsi="Calibri"/>
      <w:i/>
      <w:iCs/>
      <w:szCs w:val="24"/>
    </w:rPr>
  </w:style>
  <w:style w:type="paragraph" w:styleId="Nadpis9">
    <w:name w:val="heading 9"/>
    <w:basedOn w:val="Normln"/>
    <w:next w:val="Normln"/>
    <w:link w:val="Nadpis9Char"/>
    <w:uiPriority w:val="9"/>
    <w:semiHidden/>
    <w:unhideWhenUsed/>
    <w:qFormat/>
    <w:rsid w:val="00C22280"/>
    <w:pPr>
      <w:numPr>
        <w:ilvl w:val="8"/>
        <w:numId w:val="8"/>
      </w:numPr>
      <w:spacing w:before="240" w:after="60"/>
      <w:outlineLvl w:val="8"/>
    </w:pPr>
    <w:rPr>
      <w:rFonts w:ascii="Cambria" w:eastAsia="Times New Roman"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8A07AE"/>
    <w:rPr>
      <w:rFonts w:eastAsia="Times New Roman"/>
      <w:b/>
      <w:kern w:val="28"/>
      <w:sz w:val="32"/>
    </w:rPr>
  </w:style>
  <w:style w:type="character" w:customStyle="1" w:styleId="Nadpis2Char">
    <w:name w:val="Nadpis 2 Char"/>
    <w:link w:val="Nadpis2"/>
    <w:rsid w:val="008A07AE"/>
    <w:rPr>
      <w:rFonts w:eastAsia="Times New Roman"/>
      <w:b/>
      <w:sz w:val="30"/>
    </w:rPr>
  </w:style>
  <w:style w:type="character" w:customStyle="1" w:styleId="Nadpis3Char">
    <w:name w:val="Nadpis 3 Char"/>
    <w:link w:val="Nadpis3"/>
    <w:uiPriority w:val="9"/>
    <w:rsid w:val="00520322"/>
    <w:rPr>
      <w:rFonts w:ascii="Cambria" w:eastAsia="Times New Roman" w:hAnsi="Cambria"/>
      <w:b/>
      <w:bCs/>
      <w:color w:val="4F81BD"/>
      <w:lang w:eastAsia="en-US"/>
    </w:rPr>
  </w:style>
  <w:style w:type="character" w:customStyle="1" w:styleId="Nadpis5Char">
    <w:name w:val="Nadpis 5 Char"/>
    <w:link w:val="Nadpis5"/>
    <w:uiPriority w:val="9"/>
    <w:semiHidden/>
    <w:rsid w:val="00B83583"/>
    <w:rPr>
      <w:rFonts w:ascii="Calibri" w:eastAsia="Times New Roman" w:hAnsi="Calibri"/>
      <w:b/>
      <w:bCs/>
      <w:i/>
      <w:iCs/>
      <w:sz w:val="26"/>
      <w:szCs w:val="26"/>
      <w:lang w:eastAsia="en-US"/>
    </w:rPr>
  </w:style>
  <w:style w:type="paragraph" w:customStyle="1" w:styleId="Odstavec">
    <w:name w:val="Odstavec"/>
    <w:basedOn w:val="Normln"/>
    <w:link w:val="OdstavecChar"/>
    <w:rsid w:val="003229FD"/>
    <w:pPr>
      <w:tabs>
        <w:tab w:val="left" w:pos="709"/>
      </w:tabs>
    </w:pPr>
    <w:rPr>
      <w:rFonts w:eastAsia="Times New Roman"/>
      <w:lang w:eastAsia="cs-CZ"/>
    </w:rPr>
  </w:style>
  <w:style w:type="character" w:customStyle="1" w:styleId="OdstavecChar">
    <w:name w:val="Odstavec Char"/>
    <w:link w:val="Odstavec"/>
    <w:rsid w:val="003229FD"/>
    <w:rPr>
      <w:rFonts w:ascii="Arial" w:eastAsia="Times New Roman" w:hAnsi="Arial"/>
      <w:sz w:val="24"/>
    </w:rPr>
  </w:style>
  <w:style w:type="paragraph" w:customStyle="1" w:styleId="Tabulka-popis">
    <w:name w:val="Tabulka-popis"/>
    <w:basedOn w:val="Normln"/>
    <w:rsid w:val="007F1FF1"/>
    <w:pPr>
      <w:spacing w:after="120"/>
      <w:jc w:val="center"/>
    </w:pPr>
    <w:rPr>
      <w:rFonts w:eastAsia="Times New Roman"/>
      <w:b/>
      <w:lang w:eastAsia="cs-CZ"/>
    </w:rPr>
  </w:style>
  <w:style w:type="character" w:styleId="Znakapoznpodarou">
    <w:name w:val="footnote reference"/>
    <w:semiHidden/>
    <w:rsid w:val="00520322"/>
    <w:rPr>
      <w:rFonts w:ascii="Times New Roman" w:hAnsi="Times New Roman"/>
      <w:i/>
      <w:sz w:val="20"/>
      <w:vertAlign w:val="superscript"/>
    </w:rPr>
  </w:style>
  <w:style w:type="paragraph" w:customStyle="1" w:styleId="Odrky">
    <w:name w:val="Odrážky"/>
    <w:link w:val="OdrkyChar"/>
    <w:autoRedefine/>
    <w:rsid w:val="001F1130"/>
    <w:pPr>
      <w:spacing w:line="360" w:lineRule="auto"/>
      <w:jc w:val="both"/>
    </w:pPr>
    <w:rPr>
      <w:rFonts w:ascii="Arial" w:eastAsia="Times New Roman" w:hAnsi="Arial" w:cs="Arial"/>
      <w:bCs/>
      <w:snapToGrid w:val="0"/>
      <w:spacing w:val="-4"/>
      <w:sz w:val="24"/>
      <w:szCs w:val="24"/>
    </w:rPr>
  </w:style>
  <w:style w:type="character" w:customStyle="1" w:styleId="OdrkyChar">
    <w:name w:val="Odrážky Char"/>
    <w:link w:val="Odrky"/>
    <w:rsid w:val="001F1130"/>
    <w:rPr>
      <w:rFonts w:ascii="Arial" w:eastAsia="Times New Roman" w:hAnsi="Arial" w:cs="Arial"/>
      <w:bCs/>
      <w:snapToGrid/>
      <w:spacing w:val="-4"/>
      <w:sz w:val="24"/>
      <w:szCs w:val="24"/>
      <w:lang w:val="cs-CZ" w:eastAsia="cs-CZ" w:bidi="ar-SA"/>
    </w:rPr>
  </w:style>
  <w:style w:type="paragraph" w:customStyle="1" w:styleId="odrkaa">
    <w:name w:val="odrážka a"/>
    <w:aliases w:val="b,c)"/>
    <w:basedOn w:val="Odstavec"/>
    <w:next w:val="Normln"/>
    <w:rsid w:val="00520322"/>
    <w:pPr>
      <w:numPr>
        <w:numId w:val="1"/>
      </w:numPr>
      <w:tabs>
        <w:tab w:val="clear" w:pos="709"/>
      </w:tabs>
    </w:pPr>
    <w:rPr>
      <w:spacing w:val="-6"/>
    </w:rPr>
  </w:style>
  <w:style w:type="paragraph" w:customStyle="1" w:styleId="vet-malpsmena">
    <w:name w:val="výčet - malá písmena"/>
    <w:basedOn w:val="odrkaa"/>
    <w:link w:val="vet-malpsmenaChar"/>
    <w:rsid w:val="00520322"/>
    <w:rPr>
      <w:bCs/>
    </w:rPr>
  </w:style>
  <w:style w:type="character" w:customStyle="1" w:styleId="vet-malpsmenaChar">
    <w:name w:val="výčet - malá písmena Char"/>
    <w:link w:val="vet-malpsmena"/>
    <w:rsid w:val="00520322"/>
    <w:rPr>
      <w:rFonts w:ascii="Arial" w:eastAsia="Times New Roman" w:hAnsi="Arial"/>
      <w:bCs/>
      <w:spacing w:val="-6"/>
      <w:sz w:val="24"/>
    </w:rPr>
  </w:style>
  <w:style w:type="paragraph" w:customStyle="1" w:styleId="odraenvet">
    <w:name w:val="odražený výčet"/>
    <w:basedOn w:val="Normln"/>
    <w:rsid w:val="00520322"/>
    <w:pPr>
      <w:tabs>
        <w:tab w:val="num" w:pos="360"/>
      </w:tabs>
      <w:ind w:left="360" w:hanging="360"/>
    </w:pPr>
    <w:rPr>
      <w:rFonts w:eastAsia="Times New Roman"/>
      <w:lang w:eastAsia="cs-CZ"/>
    </w:rPr>
  </w:style>
  <w:style w:type="paragraph" w:customStyle="1" w:styleId="Nadpis3-pododdl">
    <w:name w:val="Nadpis 3 - pododdíl"/>
    <w:basedOn w:val="Nadpis3"/>
    <w:qFormat/>
    <w:rsid w:val="008A07AE"/>
    <w:rPr>
      <w:rFonts w:ascii="Times New Roman" w:hAnsi="Times New Roman"/>
      <w:color w:val="000000"/>
      <w:sz w:val="28"/>
    </w:rPr>
  </w:style>
  <w:style w:type="paragraph" w:customStyle="1" w:styleId="Zpispoznmkypodarou">
    <w:name w:val="Zápis poznámky pod čarou"/>
    <w:basedOn w:val="Normln"/>
    <w:link w:val="ZpispoznmkypodarouChar"/>
    <w:rsid w:val="00BE7470"/>
    <w:pPr>
      <w:tabs>
        <w:tab w:val="left" w:pos="284"/>
      </w:tabs>
      <w:spacing w:after="120"/>
    </w:pPr>
    <w:rPr>
      <w:rFonts w:eastAsia="Times New Roman"/>
      <w:i/>
      <w:lang w:eastAsia="cs-CZ"/>
    </w:rPr>
  </w:style>
  <w:style w:type="character" w:customStyle="1" w:styleId="ZpispoznmkypodarouChar">
    <w:name w:val="Zápis poznámky pod čarou Char"/>
    <w:link w:val="Zpispoznmkypodarou"/>
    <w:rsid w:val="00BE7470"/>
    <w:rPr>
      <w:rFonts w:eastAsia="Times New Roman"/>
      <w:i/>
    </w:rPr>
  </w:style>
  <w:style w:type="table" w:styleId="Mkatabulky">
    <w:name w:val="Table Grid"/>
    <w:basedOn w:val="Normlntabulka"/>
    <w:rsid w:val="00BA2B1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rzek-popis">
    <w:name w:val="Obrázek - popis"/>
    <w:basedOn w:val="Normln"/>
    <w:qFormat/>
    <w:rsid w:val="00D04705"/>
    <w:pPr>
      <w:spacing w:after="120"/>
      <w:jc w:val="center"/>
    </w:pPr>
    <w:rPr>
      <w:rFonts w:eastAsia="Times New Roman"/>
      <w:sz w:val="20"/>
      <w:lang w:eastAsia="cs-CZ"/>
    </w:rPr>
  </w:style>
  <w:style w:type="paragraph" w:customStyle="1" w:styleId="Ploha-slovn">
    <w:name w:val="Příloha - číslování"/>
    <w:basedOn w:val="Normln"/>
    <w:qFormat/>
    <w:rsid w:val="00DE3CE1"/>
    <w:pPr>
      <w:spacing w:after="240"/>
      <w:jc w:val="right"/>
    </w:pPr>
    <w:rPr>
      <w:rFonts w:eastAsia="Times New Roman"/>
      <w:b/>
      <w:i/>
      <w:lang w:eastAsia="cs-CZ"/>
    </w:rPr>
  </w:style>
  <w:style w:type="paragraph" w:customStyle="1" w:styleId="Ploha-popis">
    <w:name w:val="Příloha - popis"/>
    <w:basedOn w:val="Normln"/>
    <w:qFormat/>
    <w:rsid w:val="00DE3CE1"/>
    <w:pPr>
      <w:spacing w:after="120"/>
      <w:jc w:val="center"/>
    </w:pPr>
    <w:rPr>
      <w:rFonts w:eastAsia="Times New Roman"/>
      <w:b/>
      <w:lang w:eastAsia="cs-CZ"/>
    </w:rPr>
  </w:style>
  <w:style w:type="paragraph" w:customStyle="1" w:styleId="Textkontrolnotzky">
    <w:name w:val="Text kontrolní otázky"/>
    <w:basedOn w:val="Odstavec"/>
    <w:qFormat/>
    <w:rsid w:val="00604BF5"/>
    <w:pPr>
      <w:keepNext/>
      <w:numPr>
        <w:numId w:val="2"/>
      </w:numPr>
      <w:tabs>
        <w:tab w:val="clear" w:pos="709"/>
      </w:tabs>
      <w:ind w:left="357" w:hanging="357"/>
    </w:pPr>
    <w:rPr>
      <w:rFonts w:cs="Arial"/>
      <w:szCs w:val="24"/>
    </w:rPr>
  </w:style>
  <w:style w:type="paragraph" w:styleId="Obsah1">
    <w:name w:val="toc 1"/>
    <w:basedOn w:val="Normln"/>
    <w:next w:val="Normln"/>
    <w:autoRedefine/>
    <w:uiPriority w:val="39"/>
    <w:rsid w:val="0078183B"/>
    <w:pPr>
      <w:tabs>
        <w:tab w:val="right" w:leader="dot" w:pos="9061"/>
      </w:tabs>
    </w:pPr>
    <w:rPr>
      <w:rFonts w:eastAsia="Times New Roman"/>
      <w:noProof/>
      <w:szCs w:val="24"/>
      <w:lang w:val="en-GB" w:eastAsia="cs-CZ"/>
    </w:rPr>
  </w:style>
  <w:style w:type="paragraph" w:styleId="Obsah2">
    <w:name w:val="toc 2"/>
    <w:basedOn w:val="Normln"/>
    <w:next w:val="Normln"/>
    <w:autoRedefine/>
    <w:uiPriority w:val="39"/>
    <w:rsid w:val="00E13393"/>
    <w:pPr>
      <w:tabs>
        <w:tab w:val="left" w:pos="880"/>
        <w:tab w:val="right" w:leader="dot" w:pos="9062"/>
      </w:tabs>
      <w:ind w:left="198"/>
    </w:pPr>
    <w:rPr>
      <w:rFonts w:eastAsia="Times New Roman"/>
      <w:lang w:val="en-GB" w:eastAsia="cs-CZ"/>
    </w:rPr>
  </w:style>
  <w:style w:type="paragraph" w:styleId="Obsah3">
    <w:name w:val="toc 3"/>
    <w:basedOn w:val="Normln"/>
    <w:next w:val="Normln"/>
    <w:autoRedefine/>
    <w:uiPriority w:val="39"/>
    <w:rsid w:val="0078183B"/>
    <w:pPr>
      <w:ind w:left="400"/>
    </w:pPr>
    <w:rPr>
      <w:rFonts w:eastAsia="Times New Roman"/>
      <w:lang w:val="en-GB" w:eastAsia="cs-CZ"/>
    </w:rPr>
  </w:style>
  <w:style w:type="paragraph" w:customStyle="1" w:styleId="Seznamzkratek">
    <w:name w:val="Seznam zkratek"/>
    <w:basedOn w:val="Normln"/>
    <w:rsid w:val="00D26175"/>
    <w:rPr>
      <w:rFonts w:eastAsia="Times New Roman"/>
      <w:lang w:eastAsia="cs-CZ"/>
    </w:rPr>
  </w:style>
  <w:style w:type="paragraph" w:customStyle="1" w:styleId="Klovslova">
    <w:name w:val="Klíčová slova"/>
    <w:basedOn w:val="Normln"/>
    <w:rsid w:val="00D26175"/>
    <w:rPr>
      <w:rFonts w:eastAsia="Times New Roman"/>
      <w:lang w:eastAsia="cs-CZ"/>
    </w:rPr>
  </w:style>
  <w:style w:type="paragraph" w:customStyle="1" w:styleId="Nadpisuliteratury">
    <w:name w:val="Nadpis u literatury"/>
    <w:basedOn w:val="Nadpis5"/>
    <w:autoRedefine/>
    <w:rsid w:val="00300D71"/>
    <w:pPr>
      <w:keepNext/>
      <w:numPr>
        <w:ilvl w:val="0"/>
        <w:numId w:val="0"/>
      </w:numPr>
      <w:spacing w:before="0" w:after="0"/>
    </w:pPr>
    <w:rPr>
      <w:rFonts w:ascii="Arial" w:hAnsi="Arial"/>
      <w:bCs w:val="0"/>
      <w:i w:val="0"/>
      <w:iCs w:val="0"/>
      <w:snapToGrid w:val="0"/>
      <w:sz w:val="24"/>
      <w:szCs w:val="20"/>
      <w:u w:val="single"/>
      <w:lang w:eastAsia="cs-CZ"/>
    </w:rPr>
  </w:style>
  <w:style w:type="paragraph" w:customStyle="1" w:styleId="literaturatext">
    <w:name w:val="literatura text"/>
    <w:rsid w:val="006959CC"/>
    <w:pPr>
      <w:numPr>
        <w:numId w:val="6"/>
      </w:numPr>
      <w:spacing w:before="120"/>
      <w:jc w:val="both"/>
    </w:pPr>
    <w:rPr>
      <w:rFonts w:eastAsia="Times New Roman"/>
      <w:snapToGrid w:val="0"/>
      <w:sz w:val="24"/>
      <w:szCs w:val="24"/>
    </w:rPr>
  </w:style>
  <w:style w:type="paragraph" w:customStyle="1" w:styleId="vet-kulatznak">
    <w:name w:val="výčet - kulatý znak"/>
    <w:basedOn w:val="Normln"/>
    <w:qFormat/>
    <w:rsid w:val="004C7E3F"/>
    <w:pPr>
      <w:numPr>
        <w:numId w:val="5"/>
      </w:numPr>
    </w:pPr>
  </w:style>
  <w:style w:type="paragraph" w:customStyle="1" w:styleId="vet-arabsksla">
    <w:name w:val="výčet - arabská čísla"/>
    <w:basedOn w:val="odrkaa"/>
    <w:qFormat/>
    <w:rsid w:val="00BA59C4"/>
    <w:pPr>
      <w:numPr>
        <w:numId w:val="4"/>
      </w:numPr>
      <w:ind w:left="357" w:hanging="357"/>
    </w:pPr>
  </w:style>
  <w:style w:type="paragraph" w:customStyle="1" w:styleId="Popistabulky">
    <w:name w:val="Popis tabulky"/>
    <w:basedOn w:val="Ploha-popis"/>
    <w:qFormat/>
    <w:rsid w:val="007541C3"/>
    <w:pPr>
      <w:spacing w:before="240"/>
    </w:pPr>
  </w:style>
  <w:style w:type="paragraph" w:customStyle="1" w:styleId="Default">
    <w:name w:val="Default"/>
    <w:rsid w:val="004C58E6"/>
    <w:pPr>
      <w:autoSpaceDE w:val="0"/>
      <w:autoSpaceDN w:val="0"/>
      <w:adjustRightInd w:val="0"/>
    </w:pPr>
    <w:rPr>
      <w:color w:val="000000"/>
      <w:sz w:val="24"/>
      <w:szCs w:val="24"/>
      <w:lang w:eastAsia="en-US"/>
    </w:rPr>
  </w:style>
  <w:style w:type="paragraph" w:customStyle="1" w:styleId="Uvedenzdroje">
    <w:name w:val="Uvedení zdroje"/>
    <w:basedOn w:val="Normln"/>
    <w:rsid w:val="00FD7F0C"/>
    <w:pPr>
      <w:tabs>
        <w:tab w:val="left" w:pos="1134"/>
      </w:tabs>
      <w:spacing w:before="240" w:after="240"/>
      <w:ind w:firstLine="1134"/>
    </w:pPr>
    <w:rPr>
      <w:rFonts w:eastAsia="Times New Roman"/>
      <w:i/>
      <w:iCs/>
    </w:rPr>
  </w:style>
  <w:style w:type="paragraph" w:styleId="Zhlav">
    <w:name w:val="header"/>
    <w:basedOn w:val="Normln"/>
    <w:link w:val="ZhlavChar"/>
    <w:uiPriority w:val="99"/>
    <w:unhideWhenUsed/>
    <w:rsid w:val="00B0705E"/>
    <w:pPr>
      <w:tabs>
        <w:tab w:val="center" w:pos="4536"/>
        <w:tab w:val="right" w:pos="9072"/>
      </w:tabs>
    </w:pPr>
  </w:style>
  <w:style w:type="character" w:customStyle="1" w:styleId="ZhlavChar">
    <w:name w:val="Záhlaví Char"/>
    <w:link w:val="Zhlav"/>
    <w:uiPriority w:val="99"/>
    <w:rsid w:val="00B0705E"/>
    <w:rPr>
      <w:lang w:eastAsia="en-US"/>
    </w:rPr>
  </w:style>
  <w:style w:type="paragraph" w:customStyle="1" w:styleId="Seznamzkratek-zhlav">
    <w:name w:val="Seznam zkratek - záhlaví"/>
    <w:basedOn w:val="Seznamzkratek"/>
    <w:rsid w:val="00290C37"/>
    <w:pPr>
      <w:jc w:val="center"/>
    </w:pPr>
    <w:rPr>
      <w:b/>
      <w:bCs/>
      <w:sz w:val="28"/>
    </w:rPr>
  </w:style>
  <w:style w:type="paragraph" w:customStyle="1" w:styleId="Seznamliteratury">
    <w:name w:val="Seznam literatury"/>
    <w:basedOn w:val="Normln"/>
    <w:autoRedefine/>
    <w:rsid w:val="000F746D"/>
    <w:pPr>
      <w:tabs>
        <w:tab w:val="num" w:pos="454"/>
      </w:tabs>
      <w:spacing w:after="60"/>
      <w:ind w:left="454" w:hanging="454"/>
    </w:pPr>
    <w:rPr>
      <w:rFonts w:eastAsia="Times New Roman"/>
      <w:szCs w:val="24"/>
      <w:lang w:eastAsia="cs-CZ"/>
    </w:rPr>
  </w:style>
  <w:style w:type="paragraph" w:customStyle="1" w:styleId="Stylodraenvet">
    <w:name w:val="Styl odražený výčet"/>
    <w:basedOn w:val="odraenvet"/>
    <w:rsid w:val="00BA59C4"/>
    <w:pPr>
      <w:numPr>
        <w:numId w:val="3"/>
      </w:numPr>
    </w:pPr>
  </w:style>
  <w:style w:type="paragraph" w:styleId="Odstavecseseznamem">
    <w:name w:val="List Paragraph"/>
    <w:basedOn w:val="Normln"/>
    <w:uiPriority w:val="34"/>
    <w:qFormat/>
    <w:rsid w:val="00293264"/>
    <w:pPr>
      <w:spacing w:before="40"/>
      <w:ind w:left="720"/>
      <w:contextualSpacing/>
    </w:pPr>
    <w:rPr>
      <w:lang w:eastAsia="zh-CN"/>
    </w:rPr>
  </w:style>
  <w:style w:type="character" w:styleId="Hypertextovodkaz">
    <w:name w:val="Hyperlink"/>
    <w:uiPriority w:val="99"/>
    <w:unhideWhenUsed/>
    <w:rsid w:val="00293264"/>
    <w:rPr>
      <w:color w:val="0000FF"/>
      <w:u w:val="single"/>
    </w:rPr>
  </w:style>
  <w:style w:type="paragraph" w:styleId="Textbubliny">
    <w:name w:val="Balloon Text"/>
    <w:basedOn w:val="Normln"/>
    <w:link w:val="TextbublinyChar"/>
    <w:uiPriority w:val="99"/>
    <w:semiHidden/>
    <w:unhideWhenUsed/>
    <w:rsid w:val="00A77302"/>
    <w:rPr>
      <w:rFonts w:ascii="Tahoma" w:hAnsi="Tahoma" w:cs="Tahoma"/>
      <w:sz w:val="16"/>
      <w:szCs w:val="16"/>
    </w:rPr>
  </w:style>
  <w:style w:type="character" w:customStyle="1" w:styleId="TextbublinyChar">
    <w:name w:val="Text bubliny Char"/>
    <w:link w:val="Textbubliny"/>
    <w:uiPriority w:val="99"/>
    <w:semiHidden/>
    <w:rsid w:val="00A77302"/>
    <w:rPr>
      <w:rFonts w:ascii="Tahoma" w:hAnsi="Tahoma" w:cs="Tahoma"/>
      <w:sz w:val="16"/>
      <w:szCs w:val="16"/>
      <w:lang w:eastAsia="en-US"/>
    </w:rPr>
  </w:style>
  <w:style w:type="paragraph" w:styleId="Textpoznpodarou">
    <w:name w:val="footnote text"/>
    <w:basedOn w:val="Normln"/>
    <w:link w:val="TextpoznpodarouChar"/>
    <w:uiPriority w:val="99"/>
    <w:semiHidden/>
    <w:unhideWhenUsed/>
    <w:rsid w:val="00BE7470"/>
  </w:style>
  <w:style w:type="character" w:customStyle="1" w:styleId="TextpoznpodarouChar">
    <w:name w:val="Text pozn. pod čarou Char"/>
    <w:link w:val="Textpoznpodarou"/>
    <w:uiPriority w:val="99"/>
    <w:semiHidden/>
    <w:rsid w:val="00BE7470"/>
    <w:rPr>
      <w:lang w:eastAsia="en-US"/>
    </w:rPr>
  </w:style>
  <w:style w:type="paragraph" w:styleId="Zpat">
    <w:name w:val="footer"/>
    <w:basedOn w:val="Normln"/>
    <w:link w:val="ZpatChar"/>
    <w:uiPriority w:val="99"/>
    <w:unhideWhenUsed/>
    <w:rsid w:val="00303ADE"/>
    <w:pPr>
      <w:tabs>
        <w:tab w:val="center" w:pos="4536"/>
        <w:tab w:val="right" w:pos="9072"/>
      </w:tabs>
    </w:pPr>
  </w:style>
  <w:style w:type="character" w:customStyle="1" w:styleId="ZpatChar">
    <w:name w:val="Zápatí Char"/>
    <w:link w:val="Zpat"/>
    <w:uiPriority w:val="99"/>
    <w:rsid w:val="00303ADE"/>
    <w:rPr>
      <w:lang w:eastAsia="en-US"/>
    </w:rPr>
  </w:style>
  <w:style w:type="paragraph" w:customStyle="1" w:styleId="slovanNadpis1">
    <w:name w:val="číslovaný Nadpis 1"/>
    <w:basedOn w:val="Nadpis1"/>
    <w:next w:val="Odstavec"/>
    <w:qFormat/>
    <w:rsid w:val="006218F6"/>
    <w:pPr>
      <w:numPr>
        <w:numId w:val="7"/>
      </w:numPr>
      <w:ind w:left="0" w:firstLine="0"/>
    </w:pPr>
  </w:style>
  <w:style w:type="character" w:customStyle="1" w:styleId="Nadpis4Char">
    <w:name w:val="Nadpis 4 Char"/>
    <w:link w:val="Nadpis4"/>
    <w:uiPriority w:val="9"/>
    <w:semiHidden/>
    <w:rsid w:val="00C22280"/>
    <w:rPr>
      <w:rFonts w:ascii="Calibri" w:eastAsia="Times New Roman" w:hAnsi="Calibri"/>
      <w:b/>
      <w:bCs/>
      <w:sz w:val="28"/>
      <w:szCs w:val="28"/>
      <w:lang w:eastAsia="en-US"/>
    </w:rPr>
  </w:style>
  <w:style w:type="character" w:customStyle="1" w:styleId="Nadpis6Char">
    <w:name w:val="Nadpis 6 Char"/>
    <w:link w:val="Nadpis6"/>
    <w:uiPriority w:val="9"/>
    <w:semiHidden/>
    <w:rsid w:val="00C22280"/>
    <w:rPr>
      <w:rFonts w:ascii="Calibri" w:eastAsia="Times New Roman" w:hAnsi="Calibri"/>
      <w:b/>
      <w:bCs/>
      <w:sz w:val="22"/>
      <w:szCs w:val="22"/>
      <w:lang w:eastAsia="en-US"/>
    </w:rPr>
  </w:style>
  <w:style w:type="character" w:customStyle="1" w:styleId="Nadpis7Char">
    <w:name w:val="Nadpis 7 Char"/>
    <w:link w:val="Nadpis7"/>
    <w:uiPriority w:val="9"/>
    <w:semiHidden/>
    <w:rsid w:val="00C22280"/>
    <w:rPr>
      <w:rFonts w:ascii="Calibri" w:eastAsia="Times New Roman" w:hAnsi="Calibri"/>
      <w:sz w:val="24"/>
      <w:szCs w:val="24"/>
      <w:lang w:eastAsia="en-US"/>
    </w:rPr>
  </w:style>
  <w:style w:type="character" w:customStyle="1" w:styleId="Nadpis8Char">
    <w:name w:val="Nadpis 8 Char"/>
    <w:link w:val="Nadpis8"/>
    <w:uiPriority w:val="9"/>
    <w:semiHidden/>
    <w:rsid w:val="00C22280"/>
    <w:rPr>
      <w:rFonts w:ascii="Calibri" w:eastAsia="Times New Roman" w:hAnsi="Calibri"/>
      <w:i/>
      <w:iCs/>
      <w:sz w:val="24"/>
      <w:szCs w:val="24"/>
      <w:lang w:eastAsia="en-US"/>
    </w:rPr>
  </w:style>
  <w:style w:type="character" w:customStyle="1" w:styleId="Nadpis9Char">
    <w:name w:val="Nadpis 9 Char"/>
    <w:link w:val="Nadpis9"/>
    <w:uiPriority w:val="9"/>
    <w:semiHidden/>
    <w:rsid w:val="00C22280"/>
    <w:rPr>
      <w:rFonts w:ascii="Cambria" w:eastAsia="Times New Roman" w:hAnsi="Cambria"/>
      <w:sz w:val="22"/>
      <w:szCs w:val="22"/>
      <w:lang w:eastAsia="en-US"/>
    </w:rPr>
  </w:style>
  <w:style w:type="paragraph" w:styleId="Nadpisobsahu">
    <w:name w:val="TOC Heading"/>
    <w:basedOn w:val="Nadpis1"/>
    <w:next w:val="Normln"/>
    <w:uiPriority w:val="39"/>
    <w:semiHidden/>
    <w:unhideWhenUsed/>
    <w:qFormat/>
    <w:rsid w:val="00E13393"/>
    <w:pPr>
      <w:keepLines/>
      <w:numPr>
        <w:numId w:val="0"/>
      </w:numPr>
      <w:spacing w:before="480" w:after="0" w:line="276" w:lineRule="auto"/>
      <w:outlineLvl w:val="9"/>
    </w:pPr>
    <w:rPr>
      <w:rFonts w:ascii="Cambria" w:hAnsi="Cambria"/>
      <w:bCs/>
      <w:color w:val="365F91"/>
      <w:kern w:val="0"/>
      <w:sz w:val="28"/>
      <w:szCs w:val="28"/>
    </w:rPr>
  </w:style>
  <w:style w:type="character" w:styleId="Odkaznakoment">
    <w:name w:val="annotation reference"/>
    <w:uiPriority w:val="99"/>
    <w:semiHidden/>
    <w:unhideWhenUsed/>
    <w:rsid w:val="00E62882"/>
    <w:rPr>
      <w:sz w:val="16"/>
      <w:szCs w:val="16"/>
    </w:rPr>
  </w:style>
  <w:style w:type="paragraph" w:styleId="Textkomente">
    <w:name w:val="annotation text"/>
    <w:basedOn w:val="Normln"/>
    <w:link w:val="TextkomenteChar"/>
    <w:uiPriority w:val="99"/>
    <w:semiHidden/>
    <w:unhideWhenUsed/>
    <w:rsid w:val="00E62882"/>
  </w:style>
  <w:style w:type="character" w:customStyle="1" w:styleId="TextkomenteChar">
    <w:name w:val="Text komentáře Char"/>
    <w:link w:val="Textkomente"/>
    <w:uiPriority w:val="99"/>
    <w:semiHidden/>
    <w:rsid w:val="00E62882"/>
    <w:rPr>
      <w:lang w:eastAsia="en-US"/>
    </w:rPr>
  </w:style>
  <w:style w:type="paragraph" w:styleId="Pedmtkomente">
    <w:name w:val="annotation subject"/>
    <w:basedOn w:val="Textkomente"/>
    <w:next w:val="Textkomente"/>
    <w:link w:val="PedmtkomenteChar"/>
    <w:uiPriority w:val="99"/>
    <w:semiHidden/>
    <w:unhideWhenUsed/>
    <w:rsid w:val="00E62882"/>
    <w:rPr>
      <w:b/>
      <w:bCs/>
    </w:rPr>
  </w:style>
  <w:style w:type="character" w:customStyle="1" w:styleId="PedmtkomenteChar">
    <w:name w:val="Předmět komentáře Char"/>
    <w:link w:val="Pedmtkomente"/>
    <w:uiPriority w:val="99"/>
    <w:semiHidden/>
    <w:rsid w:val="00E62882"/>
    <w:rPr>
      <w:b/>
      <w:bCs/>
      <w:lang w:eastAsia="en-US"/>
    </w:rPr>
  </w:style>
  <w:style w:type="table" w:styleId="Svtlmkatabulky">
    <w:name w:val="Grid Table Light"/>
    <w:basedOn w:val="Normlntabulka"/>
    <w:uiPriority w:val="40"/>
    <w:rsid w:val="003E3E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evyeenzmnka">
    <w:name w:val="Unresolved Mention"/>
    <w:basedOn w:val="Standardnpsmoodstavce"/>
    <w:uiPriority w:val="99"/>
    <w:semiHidden/>
    <w:unhideWhenUsed/>
    <w:rsid w:val="00A22885"/>
    <w:rPr>
      <w:color w:val="605E5C"/>
      <w:shd w:val="clear" w:color="auto" w:fill="E1DFDD"/>
    </w:rPr>
  </w:style>
  <w:style w:type="character" w:styleId="Zdraznn">
    <w:name w:val="Emphasis"/>
    <w:basedOn w:val="Standardnpsmoodstavce"/>
    <w:uiPriority w:val="20"/>
    <w:qFormat/>
    <w:rsid w:val="00B93B36"/>
    <w:rPr>
      <w:i/>
      <w:iCs/>
    </w:rPr>
  </w:style>
  <w:style w:type="character" w:styleId="Sledovanodkaz">
    <w:name w:val="FollowedHyperlink"/>
    <w:basedOn w:val="Standardnpsmoodstavce"/>
    <w:uiPriority w:val="99"/>
    <w:semiHidden/>
    <w:unhideWhenUsed/>
    <w:rsid w:val="006B7B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553538">
      <w:bodyDiv w:val="1"/>
      <w:marLeft w:val="0"/>
      <w:marRight w:val="0"/>
      <w:marTop w:val="0"/>
      <w:marBottom w:val="0"/>
      <w:divBdr>
        <w:top w:val="none" w:sz="0" w:space="0" w:color="auto"/>
        <w:left w:val="none" w:sz="0" w:space="0" w:color="auto"/>
        <w:bottom w:val="none" w:sz="0" w:space="0" w:color="auto"/>
        <w:right w:val="none" w:sz="0" w:space="0" w:color="auto"/>
      </w:divBdr>
    </w:div>
    <w:div w:id="370811263">
      <w:bodyDiv w:val="1"/>
      <w:marLeft w:val="0"/>
      <w:marRight w:val="0"/>
      <w:marTop w:val="0"/>
      <w:marBottom w:val="0"/>
      <w:divBdr>
        <w:top w:val="none" w:sz="0" w:space="0" w:color="auto"/>
        <w:left w:val="none" w:sz="0" w:space="0" w:color="auto"/>
        <w:bottom w:val="none" w:sz="0" w:space="0" w:color="auto"/>
        <w:right w:val="none" w:sz="0" w:space="0" w:color="auto"/>
      </w:divBdr>
    </w:div>
    <w:div w:id="415248764">
      <w:bodyDiv w:val="1"/>
      <w:marLeft w:val="0"/>
      <w:marRight w:val="0"/>
      <w:marTop w:val="0"/>
      <w:marBottom w:val="0"/>
      <w:divBdr>
        <w:top w:val="none" w:sz="0" w:space="0" w:color="auto"/>
        <w:left w:val="none" w:sz="0" w:space="0" w:color="auto"/>
        <w:bottom w:val="none" w:sz="0" w:space="0" w:color="auto"/>
        <w:right w:val="none" w:sz="0" w:space="0" w:color="auto"/>
      </w:divBdr>
      <w:divsChild>
        <w:div w:id="933787493">
          <w:marLeft w:val="360"/>
          <w:marRight w:val="0"/>
          <w:marTop w:val="200"/>
          <w:marBottom w:val="0"/>
          <w:divBdr>
            <w:top w:val="none" w:sz="0" w:space="0" w:color="auto"/>
            <w:left w:val="none" w:sz="0" w:space="0" w:color="auto"/>
            <w:bottom w:val="none" w:sz="0" w:space="0" w:color="auto"/>
            <w:right w:val="none" w:sz="0" w:space="0" w:color="auto"/>
          </w:divBdr>
        </w:div>
      </w:divsChild>
    </w:div>
    <w:div w:id="674038593">
      <w:bodyDiv w:val="1"/>
      <w:marLeft w:val="0"/>
      <w:marRight w:val="0"/>
      <w:marTop w:val="0"/>
      <w:marBottom w:val="0"/>
      <w:divBdr>
        <w:top w:val="none" w:sz="0" w:space="0" w:color="auto"/>
        <w:left w:val="none" w:sz="0" w:space="0" w:color="auto"/>
        <w:bottom w:val="none" w:sz="0" w:space="0" w:color="auto"/>
        <w:right w:val="none" w:sz="0" w:space="0" w:color="auto"/>
      </w:divBdr>
    </w:div>
    <w:div w:id="984161177">
      <w:bodyDiv w:val="1"/>
      <w:marLeft w:val="0"/>
      <w:marRight w:val="0"/>
      <w:marTop w:val="0"/>
      <w:marBottom w:val="0"/>
      <w:divBdr>
        <w:top w:val="none" w:sz="0" w:space="0" w:color="auto"/>
        <w:left w:val="none" w:sz="0" w:space="0" w:color="auto"/>
        <w:bottom w:val="none" w:sz="0" w:space="0" w:color="auto"/>
        <w:right w:val="none" w:sz="0" w:space="0" w:color="auto"/>
      </w:divBdr>
    </w:div>
    <w:div w:id="1006055667">
      <w:bodyDiv w:val="1"/>
      <w:marLeft w:val="0"/>
      <w:marRight w:val="0"/>
      <w:marTop w:val="0"/>
      <w:marBottom w:val="0"/>
      <w:divBdr>
        <w:top w:val="none" w:sz="0" w:space="0" w:color="auto"/>
        <w:left w:val="none" w:sz="0" w:space="0" w:color="auto"/>
        <w:bottom w:val="none" w:sz="0" w:space="0" w:color="auto"/>
        <w:right w:val="none" w:sz="0" w:space="0" w:color="auto"/>
      </w:divBdr>
    </w:div>
    <w:div w:id="2021659469">
      <w:bodyDiv w:val="1"/>
      <w:marLeft w:val="0"/>
      <w:marRight w:val="0"/>
      <w:marTop w:val="0"/>
      <w:marBottom w:val="0"/>
      <w:divBdr>
        <w:top w:val="none" w:sz="0" w:space="0" w:color="auto"/>
        <w:left w:val="none" w:sz="0" w:space="0" w:color="auto"/>
        <w:bottom w:val="none" w:sz="0" w:space="0" w:color="auto"/>
        <w:right w:val="none" w:sz="0" w:space="0" w:color="auto"/>
      </w:divBdr>
      <w:divsChild>
        <w:div w:id="1695571854">
          <w:marLeft w:val="0"/>
          <w:marRight w:val="0"/>
          <w:marTop w:val="0"/>
          <w:marBottom w:val="0"/>
          <w:divBdr>
            <w:top w:val="none" w:sz="0" w:space="0" w:color="auto"/>
            <w:left w:val="none" w:sz="0" w:space="0" w:color="auto"/>
            <w:bottom w:val="none" w:sz="0" w:space="0" w:color="auto"/>
            <w:right w:val="none" w:sz="0" w:space="0" w:color="auto"/>
          </w:divBdr>
          <w:divsChild>
            <w:div w:id="1680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wg.org/resources/apwg-report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dlacikm\Downloads\&#352;ablona%20z&#225;v&#283;re&#269;n&#253;ch%20prac&#237;%20(1).dot"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ou_x010d__x00e1_st_x0020_vzniku xmlns="0882355e-bc63-4598-b333-932a05b3d1ad">K102</Sou_x010d__x00e1_st_x0020_vzniku>
    <Komu_x0020_ur_x010d_eno xmlns="0882355e-bc63-4598-b333-932a05b3d1ad">studenti FVL</Komu_x0020_ur_x010d_eno>
    <Typ_x0020_materi_x00e1_lu xmlns="0882355e-bc63-4598-b333-932a05b3d1ad">pomůcka</Typ_x0020_materi_x00e1_lu>
    <_dlc_DocId xmlns="f242274d-c577-47b4-9953-4e44103112f8">TH64JJ3HEHY5-1708333816-2486</_dlc_DocId>
    <_dlc_DocIdUrl xmlns="f242274d-c577-47b4-9953-4e44103112f8">
      <Url>https://intranet.unob.cz/dokum/_layouts/15/DocIdRedir.aspx?ID=TH64JJ3HEHY5-1708333816-2486</Url>
      <Description>TH64JJ3HEHY5-1708333816-2486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3B59FFA54E010A4DA5CB88143B710852" ma:contentTypeVersion="4" ma:contentTypeDescription="Vytvoří nový dokument" ma:contentTypeScope="" ma:versionID="3333b1f36a5225c5cd8c4270d40ae55e">
  <xsd:schema xmlns:xsd="http://www.w3.org/2001/XMLSchema" xmlns:xs="http://www.w3.org/2001/XMLSchema" xmlns:p="http://schemas.microsoft.com/office/2006/metadata/properties" xmlns:ns2="f242274d-c577-47b4-9953-4e44103112f8" xmlns:ns3="0882355e-bc63-4598-b333-932a05b3d1ad" targetNamespace="http://schemas.microsoft.com/office/2006/metadata/properties" ma:root="true" ma:fieldsID="92d9a923499be69124b0a8348522527b" ns2:_="" ns3:_="">
    <xsd:import namespace="f242274d-c577-47b4-9953-4e44103112f8"/>
    <xsd:import namespace="0882355e-bc63-4598-b333-932a05b3d1ad"/>
    <xsd:element name="properties">
      <xsd:complexType>
        <xsd:sequence>
          <xsd:element name="documentManagement">
            <xsd:complexType>
              <xsd:all>
                <xsd:element ref="ns2:_dlc_DocId" minOccurs="0"/>
                <xsd:element ref="ns2:_dlc_DocIdUrl" minOccurs="0"/>
                <xsd:element ref="ns2:_dlc_DocIdPersistId" minOccurs="0"/>
                <xsd:element ref="ns3:Komu_x0020_ur_x010d_eno"/>
                <xsd:element ref="ns3:Sou_x010d__x00e1_st_x0020_vzniku"/>
                <xsd:element ref="ns3:Typ_x0020_materi_x00e1_lu"/>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2274d-c577-47b4-9953-4e44103112f8"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4" nillable="true" ma:displayName="Sdílí se s"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82355e-bc63-4598-b333-932a05b3d1ad" elementFormDefault="qualified">
    <xsd:import namespace="http://schemas.microsoft.com/office/2006/documentManagement/types"/>
    <xsd:import namespace="http://schemas.microsoft.com/office/infopath/2007/PartnerControls"/>
    <xsd:element name="Komu_x0020_ur_x010d_eno" ma:index="11" ma:displayName="Komu určeno" ma:default="kurzy" ma:format="Dropdown" ma:internalName="Komu_x0020_ur_x010d_eno">
      <xsd:simpleType>
        <xsd:restriction base="dms:Choice">
          <xsd:enumeration value="kurzy"/>
          <xsd:enumeration value="studenti FVL"/>
          <xsd:enumeration value="studenti FVT"/>
          <xsd:enumeration value="studenti FVZ"/>
          <xsd:enumeration value="všichni studenti"/>
        </xsd:restriction>
      </xsd:simpleType>
    </xsd:element>
    <xsd:element name="Sou_x010d__x00e1_st_x0020_vzniku" ma:index="12" ma:displayName="Součást vzniku" ma:format="Dropdown" ma:internalName="Sou_x010d__x00e1_st_x0020_vzniku">
      <xsd:simpleType>
        <xsd:restriction base="dms:Choice">
          <xsd:enumeration value="CJV"/>
          <xsd:enumeration value="CTVS"/>
          <xsd:enumeration value="Děkanát FVL"/>
          <xsd:enumeration value="Děkanát FVT"/>
          <xsd:enumeration value="Děkanát FVZ"/>
          <xsd:enumeration value="jiná součást"/>
          <xsd:enumeration value="K101"/>
          <xsd:enumeration value="K102"/>
          <xsd:enumeration value="K103"/>
          <xsd:enumeration value="K104"/>
          <xsd:enumeration value="K105"/>
          <xsd:enumeration value="K107"/>
          <xsd:enumeration value="K108"/>
          <xsd:enumeration value="K109"/>
          <xsd:enumeration value="K110"/>
          <xsd:enumeration value="K111"/>
          <xsd:enumeration value="K201"/>
          <xsd:enumeration value="K202"/>
          <xsd:enumeration value="K203"/>
          <xsd:enumeration value="K204"/>
          <xsd:enumeration value="K205"/>
          <xsd:enumeration value="K206"/>
          <xsd:enumeration value="K207"/>
          <xsd:enumeration value="K208"/>
          <xsd:enumeration value="K209"/>
          <xsd:enumeration value="K210"/>
          <xsd:enumeration value="K215"/>
          <xsd:enumeration value="K216"/>
          <xsd:enumeration value="K217"/>
          <xsd:enumeration value="K301"/>
          <xsd:enumeration value="K302"/>
          <xsd:enumeration value="K303"/>
          <xsd:enumeration value="K304"/>
          <xsd:enumeration value="K305"/>
          <xsd:enumeration value="K306"/>
          <xsd:enumeration value="K307"/>
          <xsd:enumeration value="K308"/>
          <xsd:enumeration value="Studijní oddělení"/>
          <xsd:enumeration value="ÚOPZHN"/>
        </xsd:restriction>
      </xsd:simpleType>
    </xsd:element>
    <xsd:element name="Typ_x0020_materi_x00e1_lu" ma:index="13" ma:displayName="Typ materiálu" ma:format="Dropdown" ma:internalName="Typ_x0020_materi_x00e1_lu">
      <xsd:simpleType>
        <xsd:restriction base="dms:Choice">
          <xsd:enumeration value="cvičení, seminář"/>
          <xsd:enumeration value="e-learningový kurz"/>
          <xsd:enumeration value="jiný výukový materiál"/>
          <xsd:enumeration value="laboratoře"/>
          <xsd:enumeration value="pokyn od učitele"/>
          <xsd:enumeration value="pomůcka"/>
          <xsd:enumeration value="přednáška"/>
          <xsd:enumeration value="přehled látky"/>
          <xsd:enumeration value="přehled otázek"/>
          <xsd:enumeration value="sylabu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7D071-4B9B-4471-9DE8-61722AD78D62}">
  <ds:schemaRefs>
    <ds:schemaRef ds:uri="http://schemas.microsoft.com/office/2006/metadata/properties"/>
    <ds:schemaRef ds:uri="http://schemas.microsoft.com/office/infopath/2007/PartnerControls"/>
    <ds:schemaRef ds:uri="0882355e-bc63-4598-b333-932a05b3d1ad"/>
    <ds:schemaRef ds:uri="f242274d-c577-47b4-9953-4e44103112f8"/>
  </ds:schemaRefs>
</ds:datastoreItem>
</file>

<file path=customXml/itemProps2.xml><?xml version="1.0" encoding="utf-8"?>
<ds:datastoreItem xmlns:ds="http://schemas.openxmlformats.org/officeDocument/2006/customXml" ds:itemID="{7DFDD438-BCAE-45FE-98BE-A4162862CBBA}">
  <ds:schemaRefs>
    <ds:schemaRef ds:uri="http://schemas.microsoft.com/sharepoint/events"/>
  </ds:schemaRefs>
</ds:datastoreItem>
</file>

<file path=customXml/itemProps3.xml><?xml version="1.0" encoding="utf-8"?>
<ds:datastoreItem xmlns:ds="http://schemas.openxmlformats.org/officeDocument/2006/customXml" ds:itemID="{DF12BB4F-1C4A-42CD-80F2-E6CD011A8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2274d-c577-47b4-9953-4e44103112f8"/>
    <ds:schemaRef ds:uri="0882355e-bc63-4598-b333-932a05b3d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CC3362-D5C0-4241-A682-C86E20897606}">
  <ds:schemaRefs>
    <ds:schemaRef ds:uri="http://schemas.openxmlformats.org/officeDocument/2006/bibliography"/>
  </ds:schemaRefs>
</ds:datastoreItem>
</file>

<file path=customXml/itemProps5.xml><?xml version="1.0" encoding="utf-8"?>
<ds:datastoreItem xmlns:ds="http://schemas.openxmlformats.org/officeDocument/2006/customXml" ds:itemID="{FB0C68FB-05F4-4103-A54F-2173B816AC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Šablona závěrečných prací (1).dot</Template>
  <TotalTime>1873</TotalTime>
  <Pages>24</Pages>
  <Words>2205</Words>
  <Characters>13014</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SE - Šablona závěrečné práce</vt:lpstr>
    </vt:vector>
  </TitlesOfParts>
  <Company>Univerzita obrany</Company>
  <LinksUpToDate>false</LinksUpToDate>
  <CharactersWithSpaces>15189</CharactersWithSpaces>
  <SharedDoc>false</SharedDoc>
  <HLinks>
    <vt:vector size="120" baseType="variant">
      <vt:variant>
        <vt:i4>3</vt:i4>
      </vt:variant>
      <vt:variant>
        <vt:i4>117</vt:i4>
      </vt:variant>
      <vt:variant>
        <vt:i4>0</vt:i4>
      </vt:variant>
      <vt:variant>
        <vt:i4>5</vt:i4>
      </vt:variant>
      <vt:variant>
        <vt:lpwstr>https://apwg.org/resources/apwg-reports/</vt:lpwstr>
      </vt:variant>
      <vt:variant>
        <vt:lpwstr/>
      </vt:variant>
      <vt:variant>
        <vt:i4>1376307</vt:i4>
      </vt:variant>
      <vt:variant>
        <vt:i4>110</vt:i4>
      </vt:variant>
      <vt:variant>
        <vt:i4>0</vt:i4>
      </vt:variant>
      <vt:variant>
        <vt:i4>5</vt:i4>
      </vt:variant>
      <vt:variant>
        <vt:lpwstr/>
      </vt:variant>
      <vt:variant>
        <vt:lpwstr>_Toc176449080</vt:lpwstr>
      </vt:variant>
      <vt:variant>
        <vt:i4>1703987</vt:i4>
      </vt:variant>
      <vt:variant>
        <vt:i4>104</vt:i4>
      </vt:variant>
      <vt:variant>
        <vt:i4>0</vt:i4>
      </vt:variant>
      <vt:variant>
        <vt:i4>5</vt:i4>
      </vt:variant>
      <vt:variant>
        <vt:lpwstr/>
      </vt:variant>
      <vt:variant>
        <vt:lpwstr>_Toc176449079</vt:lpwstr>
      </vt:variant>
      <vt:variant>
        <vt:i4>1703987</vt:i4>
      </vt:variant>
      <vt:variant>
        <vt:i4>98</vt:i4>
      </vt:variant>
      <vt:variant>
        <vt:i4>0</vt:i4>
      </vt:variant>
      <vt:variant>
        <vt:i4>5</vt:i4>
      </vt:variant>
      <vt:variant>
        <vt:lpwstr/>
      </vt:variant>
      <vt:variant>
        <vt:lpwstr>_Toc176449078</vt:lpwstr>
      </vt:variant>
      <vt:variant>
        <vt:i4>1703987</vt:i4>
      </vt:variant>
      <vt:variant>
        <vt:i4>92</vt:i4>
      </vt:variant>
      <vt:variant>
        <vt:i4>0</vt:i4>
      </vt:variant>
      <vt:variant>
        <vt:i4>5</vt:i4>
      </vt:variant>
      <vt:variant>
        <vt:lpwstr/>
      </vt:variant>
      <vt:variant>
        <vt:lpwstr>_Toc176449077</vt:lpwstr>
      </vt:variant>
      <vt:variant>
        <vt:i4>1703987</vt:i4>
      </vt:variant>
      <vt:variant>
        <vt:i4>86</vt:i4>
      </vt:variant>
      <vt:variant>
        <vt:i4>0</vt:i4>
      </vt:variant>
      <vt:variant>
        <vt:i4>5</vt:i4>
      </vt:variant>
      <vt:variant>
        <vt:lpwstr/>
      </vt:variant>
      <vt:variant>
        <vt:lpwstr>_Toc176449076</vt:lpwstr>
      </vt:variant>
      <vt:variant>
        <vt:i4>1703987</vt:i4>
      </vt:variant>
      <vt:variant>
        <vt:i4>80</vt:i4>
      </vt:variant>
      <vt:variant>
        <vt:i4>0</vt:i4>
      </vt:variant>
      <vt:variant>
        <vt:i4>5</vt:i4>
      </vt:variant>
      <vt:variant>
        <vt:lpwstr/>
      </vt:variant>
      <vt:variant>
        <vt:lpwstr>_Toc176449075</vt:lpwstr>
      </vt:variant>
      <vt:variant>
        <vt:i4>1703987</vt:i4>
      </vt:variant>
      <vt:variant>
        <vt:i4>74</vt:i4>
      </vt:variant>
      <vt:variant>
        <vt:i4>0</vt:i4>
      </vt:variant>
      <vt:variant>
        <vt:i4>5</vt:i4>
      </vt:variant>
      <vt:variant>
        <vt:lpwstr/>
      </vt:variant>
      <vt:variant>
        <vt:lpwstr>_Toc176449074</vt:lpwstr>
      </vt:variant>
      <vt:variant>
        <vt:i4>1703987</vt:i4>
      </vt:variant>
      <vt:variant>
        <vt:i4>68</vt:i4>
      </vt:variant>
      <vt:variant>
        <vt:i4>0</vt:i4>
      </vt:variant>
      <vt:variant>
        <vt:i4>5</vt:i4>
      </vt:variant>
      <vt:variant>
        <vt:lpwstr/>
      </vt:variant>
      <vt:variant>
        <vt:lpwstr>_Toc176449073</vt:lpwstr>
      </vt:variant>
      <vt:variant>
        <vt:i4>1703987</vt:i4>
      </vt:variant>
      <vt:variant>
        <vt:i4>62</vt:i4>
      </vt:variant>
      <vt:variant>
        <vt:i4>0</vt:i4>
      </vt:variant>
      <vt:variant>
        <vt:i4>5</vt:i4>
      </vt:variant>
      <vt:variant>
        <vt:lpwstr/>
      </vt:variant>
      <vt:variant>
        <vt:lpwstr>_Toc176449072</vt:lpwstr>
      </vt:variant>
      <vt:variant>
        <vt:i4>1703987</vt:i4>
      </vt:variant>
      <vt:variant>
        <vt:i4>56</vt:i4>
      </vt:variant>
      <vt:variant>
        <vt:i4>0</vt:i4>
      </vt:variant>
      <vt:variant>
        <vt:i4>5</vt:i4>
      </vt:variant>
      <vt:variant>
        <vt:lpwstr/>
      </vt:variant>
      <vt:variant>
        <vt:lpwstr>_Toc176449071</vt:lpwstr>
      </vt:variant>
      <vt:variant>
        <vt:i4>1703987</vt:i4>
      </vt:variant>
      <vt:variant>
        <vt:i4>50</vt:i4>
      </vt:variant>
      <vt:variant>
        <vt:i4>0</vt:i4>
      </vt:variant>
      <vt:variant>
        <vt:i4>5</vt:i4>
      </vt:variant>
      <vt:variant>
        <vt:lpwstr/>
      </vt:variant>
      <vt:variant>
        <vt:lpwstr>_Toc176449070</vt:lpwstr>
      </vt:variant>
      <vt:variant>
        <vt:i4>1769523</vt:i4>
      </vt:variant>
      <vt:variant>
        <vt:i4>44</vt:i4>
      </vt:variant>
      <vt:variant>
        <vt:i4>0</vt:i4>
      </vt:variant>
      <vt:variant>
        <vt:i4>5</vt:i4>
      </vt:variant>
      <vt:variant>
        <vt:lpwstr/>
      </vt:variant>
      <vt:variant>
        <vt:lpwstr>_Toc176449069</vt:lpwstr>
      </vt:variant>
      <vt:variant>
        <vt:i4>1769523</vt:i4>
      </vt:variant>
      <vt:variant>
        <vt:i4>38</vt:i4>
      </vt:variant>
      <vt:variant>
        <vt:i4>0</vt:i4>
      </vt:variant>
      <vt:variant>
        <vt:i4>5</vt:i4>
      </vt:variant>
      <vt:variant>
        <vt:lpwstr/>
      </vt:variant>
      <vt:variant>
        <vt:lpwstr>_Toc176449068</vt:lpwstr>
      </vt:variant>
      <vt:variant>
        <vt:i4>1769523</vt:i4>
      </vt:variant>
      <vt:variant>
        <vt:i4>32</vt:i4>
      </vt:variant>
      <vt:variant>
        <vt:i4>0</vt:i4>
      </vt:variant>
      <vt:variant>
        <vt:i4>5</vt:i4>
      </vt:variant>
      <vt:variant>
        <vt:lpwstr/>
      </vt:variant>
      <vt:variant>
        <vt:lpwstr>_Toc176449067</vt:lpwstr>
      </vt:variant>
      <vt:variant>
        <vt:i4>1769523</vt:i4>
      </vt:variant>
      <vt:variant>
        <vt:i4>26</vt:i4>
      </vt:variant>
      <vt:variant>
        <vt:i4>0</vt:i4>
      </vt:variant>
      <vt:variant>
        <vt:i4>5</vt:i4>
      </vt:variant>
      <vt:variant>
        <vt:lpwstr/>
      </vt:variant>
      <vt:variant>
        <vt:lpwstr>_Toc176449066</vt:lpwstr>
      </vt:variant>
      <vt:variant>
        <vt:i4>1769523</vt:i4>
      </vt:variant>
      <vt:variant>
        <vt:i4>20</vt:i4>
      </vt:variant>
      <vt:variant>
        <vt:i4>0</vt:i4>
      </vt:variant>
      <vt:variant>
        <vt:i4>5</vt:i4>
      </vt:variant>
      <vt:variant>
        <vt:lpwstr/>
      </vt:variant>
      <vt:variant>
        <vt:lpwstr>_Toc176449065</vt:lpwstr>
      </vt:variant>
      <vt:variant>
        <vt:i4>1769523</vt:i4>
      </vt:variant>
      <vt:variant>
        <vt:i4>14</vt:i4>
      </vt:variant>
      <vt:variant>
        <vt:i4>0</vt:i4>
      </vt:variant>
      <vt:variant>
        <vt:i4>5</vt:i4>
      </vt:variant>
      <vt:variant>
        <vt:lpwstr/>
      </vt:variant>
      <vt:variant>
        <vt:lpwstr>_Toc176449064</vt:lpwstr>
      </vt:variant>
      <vt:variant>
        <vt:i4>1769523</vt:i4>
      </vt:variant>
      <vt:variant>
        <vt:i4>8</vt:i4>
      </vt:variant>
      <vt:variant>
        <vt:i4>0</vt:i4>
      </vt:variant>
      <vt:variant>
        <vt:i4>5</vt:i4>
      </vt:variant>
      <vt:variant>
        <vt:lpwstr/>
      </vt:variant>
      <vt:variant>
        <vt:lpwstr>_Toc176449063</vt:lpwstr>
      </vt:variant>
      <vt:variant>
        <vt:i4>1769523</vt:i4>
      </vt:variant>
      <vt:variant>
        <vt:i4>2</vt:i4>
      </vt:variant>
      <vt:variant>
        <vt:i4>0</vt:i4>
      </vt:variant>
      <vt:variant>
        <vt:i4>5</vt:i4>
      </vt:variant>
      <vt:variant>
        <vt:lpwstr/>
      </vt:variant>
      <vt:variant>
        <vt:lpwstr>_Toc176449062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 Šablona závěrečné práce</dc:title>
  <dc:subject/>
  <dc:creator>Sedlačík Marek</dc:creator>
  <cp:keywords/>
  <dc:description/>
  <cp:lastModifiedBy>Hujňák Tomáš</cp:lastModifiedBy>
  <cp:revision>69</cp:revision>
  <dcterms:created xsi:type="dcterms:W3CDTF">2024-09-09T16:21:00Z</dcterms:created>
  <dcterms:modified xsi:type="dcterms:W3CDTF">2024-09-18T18:39:00Z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0x0101003B59FFA54E010A4DA5CB88143B710852</vt:lpwstr>
  </property>
  <property fmtid="{D5CDD505-2E9C-101B-9397-08002B2CF9AE}" pid="3" name="_dlc_DocIdItemGuid">
    <vt:lpwstr>6c014ca4-2969-45f7-a2c8-d5724ce4b6b9</vt:lpwstr>
  </property>
</Properties>
</file>